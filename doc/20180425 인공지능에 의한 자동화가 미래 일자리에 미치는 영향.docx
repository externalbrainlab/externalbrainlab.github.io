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theme/themeOverride1.xml" ContentType="application/vnd.openxmlformats-officedocument.themeOverride+xml"/>
  <Override PartName="/word/charts/chart6.xml" ContentType="application/vnd.openxmlformats-officedocument.drawingml.chart+xml"/>
  <Override PartName="/word/charts/chart7.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1D10" w:rsidRDefault="00567425" w:rsidP="00C0446A">
      <w:pPr>
        <w:pStyle w:val="a3"/>
      </w:pPr>
      <w:bookmarkStart w:id="0" w:name="_GoBack"/>
      <w:bookmarkEnd w:id="0"/>
      <w:r>
        <w:rPr>
          <w:rFonts w:hint="eastAsia"/>
        </w:rPr>
        <w:t>머신러닝은</w:t>
      </w:r>
      <w:r w:rsidR="00933E2D">
        <w:rPr>
          <w:rFonts w:hint="eastAsia"/>
        </w:rPr>
        <w:t xml:space="preserve"> </w:t>
      </w:r>
      <w:r w:rsidR="00D354D8">
        <w:rPr>
          <w:rFonts w:hint="eastAsia"/>
        </w:rPr>
        <w:t>미래</w:t>
      </w:r>
      <w:r w:rsidR="002852CA">
        <w:rPr>
          <w:rFonts w:hint="eastAsia"/>
        </w:rPr>
        <w:t xml:space="preserve"> 일자리에 </w:t>
      </w:r>
      <w:r w:rsidR="00B85EB1">
        <w:rPr>
          <w:rFonts w:hint="eastAsia"/>
        </w:rPr>
        <w:t>어</w:t>
      </w:r>
      <w:r w:rsidR="00EC4ECF">
        <w:rPr>
          <w:rFonts w:hint="eastAsia"/>
        </w:rPr>
        <w:t>떠한</w:t>
      </w:r>
      <w:r w:rsidR="00B85EB1">
        <w:rPr>
          <w:rFonts w:hint="eastAsia"/>
        </w:rPr>
        <w:t xml:space="preserve"> </w:t>
      </w:r>
      <w:r w:rsidR="00D354D8">
        <w:rPr>
          <w:rFonts w:hint="eastAsia"/>
        </w:rPr>
        <w:t>영향</w:t>
      </w:r>
      <w:r w:rsidR="00B85EB1">
        <w:rPr>
          <w:rFonts w:hint="eastAsia"/>
        </w:rPr>
        <w:t>을 미치나?</w:t>
      </w:r>
    </w:p>
    <w:p w:rsidR="00C22CB8" w:rsidRPr="00C22CB8" w:rsidRDefault="00C22CB8" w:rsidP="00C22CB8">
      <w:pPr>
        <w:jc w:val="right"/>
      </w:pPr>
      <w:r>
        <w:rPr>
          <w:rFonts w:hint="eastAsia"/>
        </w:rPr>
        <w:t>김건우</w:t>
      </w:r>
    </w:p>
    <w:p w:rsidR="006A442E" w:rsidRDefault="00567425" w:rsidP="006A442E">
      <w:r w:rsidRPr="00567425">
        <w:t>머신러닝</w:t>
      </w:r>
      <w:r>
        <w:rPr>
          <w:rFonts w:hint="eastAsia"/>
        </w:rPr>
        <w:t>의</w:t>
      </w:r>
      <w:r w:rsidRPr="00567425">
        <w:t xml:space="preserve"> </w:t>
      </w:r>
      <w:r>
        <w:t>발전</w:t>
      </w:r>
      <w:r>
        <w:rPr>
          <w:rFonts w:hint="eastAsia"/>
        </w:rPr>
        <w:t xml:space="preserve">으로 </w:t>
      </w:r>
      <w:r w:rsidR="00DD0877">
        <w:rPr>
          <w:rFonts w:hint="eastAsia"/>
        </w:rPr>
        <w:t xml:space="preserve">우리가 현재 가지고 있는 </w:t>
      </w:r>
      <w:r w:rsidR="00375D1D">
        <w:rPr>
          <w:rFonts w:hint="eastAsia"/>
        </w:rPr>
        <w:t>직업의 본질</w:t>
      </w:r>
      <w:r>
        <w:rPr>
          <w:rFonts w:hint="eastAsia"/>
        </w:rPr>
        <w:t xml:space="preserve">에 </w:t>
      </w:r>
      <w:r w:rsidR="00375D1D">
        <w:rPr>
          <w:rFonts w:hint="eastAsia"/>
        </w:rPr>
        <w:t>적지 않은</w:t>
      </w:r>
      <w:r>
        <w:rPr>
          <w:rFonts w:hint="eastAsia"/>
        </w:rPr>
        <w:t xml:space="preserve"> 변화가 나타날 것으로 전망되고 있다.</w:t>
      </w:r>
      <w:r w:rsidR="00DD0877">
        <w:rPr>
          <w:rFonts w:hint="eastAsia"/>
        </w:rPr>
        <w:t xml:space="preserve"> 머신러닝</w:t>
      </w:r>
      <w:r w:rsidR="006A442E">
        <w:rPr>
          <w:rFonts w:hint="eastAsia"/>
        </w:rPr>
        <w:t>에 기반한 새로운 자동화의 물결</w:t>
      </w:r>
      <w:r w:rsidR="00EE60F9">
        <w:rPr>
          <w:rFonts w:hint="eastAsia"/>
        </w:rPr>
        <w:t>이</w:t>
      </w:r>
      <w:r w:rsidR="00DD0877">
        <w:rPr>
          <w:rFonts w:hint="eastAsia"/>
        </w:rPr>
        <w:t xml:space="preserve"> </w:t>
      </w:r>
      <w:r w:rsidR="00375D1D">
        <w:rPr>
          <w:rFonts w:hint="eastAsia"/>
        </w:rPr>
        <w:t>컴퓨터</w:t>
      </w:r>
      <w:r w:rsidR="00DD0877">
        <w:rPr>
          <w:rFonts w:hint="eastAsia"/>
        </w:rPr>
        <w:t>나 기계</w:t>
      </w:r>
      <w:r w:rsidR="00375D1D">
        <w:rPr>
          <w:rFonts w:hint="eastAsia"/>
        </w:rPr>
        <w:t xml:space="preserve">가 사람을 대신할 수 </w:t>
      </w:r>
      <w:r w:rsidR="00DD0877">
        <w:rPr>
          <w:rFonts w:hint="eastAsia"/>
        </w:rPr>
        <w:t>영역을 확장해 나가고 있</w:t>
      </w:r>
      <w:r w:rsidR="00EE60F9">
        <w:rPr>
          <w:rFonts w:hint="eastAsia"/>
        </w:rPr>
        <w:t>기 때문이</w:t>
      </w:r>
      <w:r w:rsidR="00DD0877">
        <w:rPr>
          <w:rFonts w:hint="eastAsia"/>
        </w:rPr>
        <w:t>다</w:t>
      </w:r>
      <w:r w:rsidR="00375D1D">
        <w:rPr>
          <w:rFonts w:hint="eastAsia"/>
        </w:rPr>
        <w:t>. 머신러닝은 앞으로 우리나라 일자리에 어떠한 영향을 미칠 것인가? 이 글에서는 인공지능의 발전이 우리나라 일자리에 미칠 영향과 방향성을 가늠해 보고, 준비해야 할 과제들을 살펴보았다.</w:t>
      </w:r>
      <w:r w:rsidR="006A442E">
        <w:rPr>
          <w:rFonts w:hint="eastAsia"/>
        </w:rPr>
        <w:t xml:space="preserve"> </w:t>
      </w:r>
    </w:p>
    <w:p w:rsidR="00375D1D" w:rsidRPr="00375D1D" w:rsidRDefault="009C6A2A" w:rsidP="003D1F87">
      <w:pPr>
        <w:pStyle w:val="ab"/>
        <w:ind w:left="600" w:right="200" w:hanging="400"/>
      </w:pPr>
      <w:r>
        <w:rPr>
          <w:rFonts w:hint="eastAsia"/>
        </w:rPr>
        <w:t>스스로 규칙을 발견하는 인공지능</w:t>
      </w:r>
      <w:r w:rsidR="00FF336B">
        <w:rPr>
          <w:rFonts w:hint="eastAsia"/>
        </w:rPr>
        <w:t>의 부상</w:t>
      </w:r>
    </w:p>
    <w:p w:rsidR="00140832" w:rsidRDefault="006A442E" w:rsidP="006A442E">
      <w:r>
        <w:rPr>
          <w:rFonts w:hint="eastAsia"/>
        </w:rPr>
        <w:t>머신러닝</w:t>
      </w:r>
      <w:r w:rsidR="00EE1F48" w:rsidRPr="00567425">
        <w:t>(machine learning</w:t>
      </w:r>
      <w:r w:rsidR="00EE1F48">
        <w:rPr>
          <w:rFonts w:eastAsiaTheme="minorHAnsi"/>
        </w:rPr>
        <w:t>·</w:t>
      </w:r>
      <w:r w:rsidR="00EE1F48">
        <w:rPr>
          <w:rFonts w:eastAsiaTheme="minorHAnsi" w:hint="eastAsia"/>
        </w:rPr>
        <w:t>기계학습</w:t>
      </w:r>
      <w:r w:rsidR="00EE1F48" w:rsidRPr="00567425">
        <w:t>)</w:t>
      </w:r>
      <w:r>
        <w:rPr>
          <w:rFonts w:hint="eastAsia"/>
        </w:rPr>
        <w:t>은 컴퓨터가 데이터를 학습하여 스스로 규칙을 찾</w:t>
      </w:r>
      <w:r w:rsidR="00140832">
        <w:rPr>
          <w:rFonts w:hint="eastAsia"/>
        </w:rPr>
        <w:t xml:space="preserve">을 수 </w:t>
      </w:r>
      <w:r w:rsidR="00B95EBB">
        <w:rPr>
          <w:rFonts w:hint="eastAsia"/>
        </w:rPr>
        <w:t>있게 하는</w:t>
      </w:r>
      <w:r w:rsidR="00140832">
        <w:rPr>
          <w:rFonts w:hint="eastAsia"/>
        </w:rPr>
        <w:t xml:space="preserve"> </w:t>
      </w:r>
      <w:r w:rsidR="00B95EBB">
        <w:rPr>
          <w:rFonts w:hint="eastAsia"/>
        </w:rPr>
        <w:t>인공지능의 한 분야이</w:t>
      </w:r>
      <w:r w:rsidR="00140832">
        <w:rPr>
          <w:rFonts w:hint="eastAsia"/>
        </w:rPr>
        <w:t xml:space="preserve">다. </w:t>
      </w:r>
      <w:r w:rsidR="00FF336B">
        <w:rPr>
          <w:rFonts w:hint="eastAsia"/>
        </w:rPr>
        <w:t xml:space="preserve">머신러닝은 </w:t>
      </w:r>
      <w:r w:rsidR="00140832">
        <w:rPr>
          <w:rFonts w:hint="eastAsia"/>
        </w:rPr>
        <w:t>데이터를 반복적으로</w:t>
      </w:r>
      <w:r w:rsidR="00265838">
        <w:rPr>
          <w:rFonts w:hint="eastAsia"/>
        </w:rPr>
        <w:t xml:space="preserve"> 계산하여 가장 잘 작동하는 규칙을 발견하는 방식으로 </w:t>
      </w:r>
      <w:r w:rsidR="009C6A2A">
        <w:rPr>
          <w:rFonts w:hint="eastAsia"/>
        </w:rPr>
        <w:t>인공지능이 구현된다.</w:t>
      </w:r>
      <w:r w:rsidR="00B95EBB">
        <w:rPr>
          <w:rFonts w:hint="eastAsia"/>
        </w:rPr>
        <w:t xml:space="preserve"> 사람이</w:t>
      </w:r>
      <w:r w:rsidR="00FF336B">
        <w:rPr>
          <w:rFonts w:hint="eastAsia"/>
        </w:rPr>
        <w:t xml:space="preserve"> 규칙을</w:t>
      </w:r>
      <w:r w:rsidR="00B95EBB">
        <w:rPr>
          <w:rFonts w:hint="eastAsia"/>
        </w:rPr>
        <w:t xml:space="preserve"> 직접 프로그래밍하여 컴퓨터에게 알려주는 방식으로 인공지능을 구현한 것과는 대조적인 방법이다.</w:t>
      </w:r>
    </w:p>
    <w:p w:rsidR="00CE12F3" w:rsidRDefault="00B95EBB" w:rsidP="00CE12F3">
      <w:r w:rsidRPr="00EE60F9">
        <w:rPr>
          <w:rFonts w:hint="eastAsia"/>
        </w:rPr>
        <w:t>최근</w:t>
      </w:r>
      <w:r w:rsidRPr="00EE60F9">
        <w:t xml:space="preserve"> 머신러닝에서의 </w:t>
      </w:r>
      <w:r w:rsidR="00E60856">
        <w:rPr>
          <w:rFonts w:hint="eastAsia"/>
        </w:rPr>
        <w:t xml:space="preserve">주요 </w:t>
      </w:r>
      <w:r w:rsidR="004D0CAB">
        <w:rPr>
          <w:rFonts w:hint="eastAsia"/>
        </w:rPr>
        <w:t>진전은</w:t>
      </w:r>
      <w:r w:rsidRPr="00EE60F9">
        <w:t xml:space="preserve"> 딥러닝</w:t>
      </w:r>
      <w:r w:rsidR="00902A65">
        <w:rPr>
          <w:rFonts w:hint="eastAsia"/>
        </w:rPr>
        <w:t>(deep learning</w:t>
      </w:r>
      <w:r w:rsidR="00902A65">
        <w:rPr>
          <w:rFonts w:eastAsiaTheme="minorHAnsi"/>
        </w:rPr>
        <w:t>·</w:t>
      </w:r>
      <w:r w:rsidR="00902A65">
        <w:rPr>
          <w:rFonts w:eastAsiaTheme="minorHAnsi" w:hint="eastAsia"/>
        </w:rPr>
        <w:t>심화학습)</w:t>
      </w:r>
      <w:r w:rsidR="004D0CAB">
        <w:rPr>
          <w:rFonts w:hint="eastAsia"/>
        </w:rPr>
        <w:t xml:space="preserve">이라는 새로운 접근방법에 의해서 이루어지고 있다. </w:t>
      </w:r>
      <w:r w:rsidR="00CE12F3">
        <w:rPr>
          <w:rFonts w:hint="eastAsia"/>
        </w:rPr>
        <w:t>수십년 전부터 이론적으로 제안되었던 인공신경망</w:t>
      </w:r>
      <w:r w:rsidR="00902A65">
        <w:rPr>
          <w:rFonts w:hint="eastAsia"/>
        </w:rPr>
        <w:t xml:space="preserve"> 이론에 기반한 인공지능 구현 방법이 </w:t>
      </w:r>
      <w:r w:rsidR="00CE12F3">
        <w:rPr>
          <w:rFonts w:hint="eastAsia"/>
        </w:rPr>
        <w:t>최근 빅데이터와 컴퓨팅 파워 향상</w:t>
      </w:r>
      <w:r w:rsidR="00902A65">
        <w:rPr>
          <w:rFonts w:hint="eastAsia"/>
        </w:rPr>
        <w:t>이 힘입어 본격으로 구현되기 시작하면서 인공지능의 새로운 전기를 이끌고 있다.</w:t>
      </w:r>
      <w:r w:rsidR="00CE12F3">
        <w:rPr>
          <w:rFonts w:hint="eastAsia"/>
        </w:rPr>
        <w:t xml:space="preserve"> </w:t>
      </w:r>
      <w:r w:rsidR="00FF336B">
        <w:rPr>
          <w:rFonts w:hint="eastAsia"/>
        </w:rPr>
        <w:t xml:space="preserve">딥러닝은 구현 과정에서 </w:t>
      </w:r>
      <w:r w:rsidR="00902A65">
        <w:rPr>
          <w:rFonts w:hint="eastAsia"/>
        </w:rPr>
        <w:t xml:space="preserve">비정형화된 </w:t>
      </w:r>
      <w:r w:rsidR="00FF336B">
        <w:rPr>
          <w:rFonts w:hint="eastAsia"/>
        </w:rPr>
        <w:t>데이터를 일일이 손질해야 하는 번거</w:t>
      </w:r>
      <w:r w:rsidR="00E60856">
        <w:rPr>
          <w:rFonts w:hint="eastAsia"/>
        </w:rPr>
        <w:t>롭고 비용이 많아 드는</w:t>
      </w:r>
      <w:r w:rsidR="00FF336B">
        <w:rPr>
          <w:rFonts w:hint="eastAsia"/>
        </w:rPr>
        <w:t xml:space="preserve"> 과정을 </w:t>
      </w:r>
      <w:r w:rsidR="00902A65">
        <w:rPr>
          <w:rFonts w:hint="eastAsia"/>
        </w:rPr>
        <w:t xml:space="preserve">간소화하거나 </w:t>
      </w:r>
      <w:r w:rsidR="00464435">
        <w:rPr>
          <w:rFonts w:hint="eastAsia"/>
        </w:rPr>
        <w:t>건너뛰게 해주었</w:t>
      </w:r>
      <w:r w:rsidR="00902A65">
        <w:rPr>
          <w:rFonts w:hint="eastAsia"/>
        </w:rPr>
        <w:t>고, 방대한 데이터가 확보되어 있다면 과거의 알고리즘에 비해서 매우 뛰어난 결과물을 산출해 내었기</w:t>
      </w:r>
      <w:r w:rsidR="00FF336B">
        <w:rPr>
          <w:rFonts w:hint="eastAsia"/>
        </w:rPr>
        <w:t xml:space="preserve"> 때문에 </w:t>
      </w:r>
      <w:r w:rsidR="00902A65">
        <w:rPr>
          <w:rFonts w:hint="eastAsia"/>
        </w:rPr>
        <w:t>다양한</w:t>
      </w:r>
      <w:r w:rsidR="00FF336B">
        <w:rPr>
          <w:rFonts w:hint="eastAsia"/>
        </w:rPr>
        <w:t xml:space="preserve"> 영역으로 빠르게 확산</w:t>
      </w:r>
      <w:r w:rsidR="00E60856">
        <w:rPr>
          <w:rFonts w:hint="eastAsia"/>
        </w:rPr>
        <w:t>되고 있다</w:t>
      </w:r>
      <w:r w:rsidR="00FF336B">
        <w:rPr>
          <w:rFonts w:hint="eastAsia"/>
        </w:rPr>
        <w:t xml:space="preserve">. </w:t>
      </w:r>
      <w:r w:rsidR="00116453">
        <w:rPr>
          <w:rFonts w:hint="eastAsia"/>
        </w:rPr>
        <w:t>패턴인식, 자연어 처리 등의</w:t>
      </w:r>
      <w:r w:rsidR="00CE12F3">
        <w:t xml:space="preserve"> </w:t>
      </w:r>
      <w:r w:rsidR="00FF336B">
        <w:rPr>
          <w:rFonts w:hint="eastAsia"/>
        </w:rPr>
        <w:t>분야에서는 이미</w:t>
      </w:r>
      <w:r w:rsidR="00CE12F3">
        <w:t xml:space="preserve"> </w:t>
      </w:r>
      <w:r w:rsidR="00CE12F3">
        <w:rPr>
          <w:rFonts w:hint="eastAsia"/>
        </w:rPr>
        <w:t xml:space="preserve">인공지능이 </w:t>
      </w:r>
      <w:r w:rsidR="00CE12F3">
        <w:t>인간의 능력을 능가하</w:t>
      </w:r>
      <w:r w:rsidR="00CE12F3">
        <w:rPr>
          <w:rFonts w:hint="eastAsia"/>
        </w:rPr>
        <w:t>거나 근접하는</w:t>
      </w:r>
      <w:r w:rsidR="00CE12F3">
        <w:t xml:space="preserve"> </w:t>
      </w:r>
      <w:r w:rsidR="00CE12F3">
        <w:rPr>
          <w:rFonts w:hint="eastAsia"/>
        </w:rPr>
        <w:t>성능을</w:t>
      </w:r>
      <w:r w:rsidR="00CE12F3">
        <w:t xml:space="preserve"> </w:t>
      </w:r>
      <w:r w:rsidR="00FF336B">
        <w:t>보여</w:t>
      </w:r>
      <w:r w:rsidR="00902A65">
        <w:rPr>
          <w:rFonts w:hint="eastAsia"/>
        </w:rPr>
        <w:t>주고 있다.</w:t>
      </w:r>
    </w:p>
    <w:p w:rsidR="009C6A2A" w:rsidRPr="00375D1D" w:rsidRDefault="009C6A2A" w:rsidP="003D1F87">
      <w:pPr>
        <w:pStyle w:val="ab"/>
        <w:ind w:left="600" w:right="200" w:hanging="400"/>
      </w:pPr>
      <w:r w:rsidRPr="00375D1D">
        <w:t>‘</w:t>
      </w:r>
      <w:r w:rsidRPr="00375D1D">
        <w:rPr>
          <w:rFonts w:hint="eastAsia"/>
        </w:rPr>
        <w:t>폴라니 역설</w:t>
      </w:r>
      <w:r w:rsidRPr="00375D1D">
        <w:t>’</w:t>
      </w:r>
      <w:r w:rsidRPr="00375D1D">
        <w:rPr>
          <w:rFonts w:hint="eastAsia"/>
        </w:rPr>
        <w:t>이 지배했던 노동시장</w:t>
      </w:r>
    </w:p>
    <w:p w:rsidR="00AA5AE7" w:rsidRDefault="00496DC8" w:rsidP="00496DC8">
      <w:r>
        <w:rPr>
          <w:rFonts w:hint="eastAsia"/>
        </w:rPr>
        <w:t xml:space="preserve">머신러닝의 </w:t>
      </w:r>
      <w:r w:rsidR="00902A65">
        <w:rPr>
          <w:rFonts w:hint="eastAsia"/>
        </w:rPr>
        <w:t>비약적인 발전</w:t>
      </w:r>
      <w:r>
        <w:rPr>
          <w:rFonts w:hint="eastAsia"/>
        </w:rPr>
        <w:t xml:space="preserve">은 노동시장을 보는 관점에 변화를 일으키고 있다. </w:t>
      </w:r>
      <w:r w:rsidR="00AA5AE7">
        <w:rPr>
          <w:rFonts w:hint="eastAsia"/>
        </w:rPr>
        <w:t>인공지능 구현을 위한 접근 방법의 변화</w:t>
      </w:r>
      <w:r w:rsidR="00902A65">
        <w:rPr>
          <w:rFonts w:hint="eastAsia"/>
        </w:rPr>
        <w:t>와 급진적인 기술적 성과들이</w:t>
      </w:r>
      <w:r w:rsidR="00AA5AE7">
        <w:rPr>
          <w:rFonts w:hint="eastAsia"/>
        </w:rPr>
        <w:t xml:space="preserve"> 자동화가 가능한 업무의 경계를 바꾸고 있기 때문이다. </w:t>
      </w:r>
      <w:r w:rsidR="00EE1F48">
        <w:rPr>
          <w:rFonts w:hint="eastAsia"/>
        </w:rPr>
        <w:t xml:space="preserve">과거에는 사람 고유의 일이라고 여겨졌었던 일들이 점점 더 </w:t>
      </w:r>
      <w:r w:rsidR="00AA5AE7">
        <w:rPr>
          <w:rFonts w:hint="eastAsia"/>
        </w:rPr>
        <w:t>컴퓨터</w:t>
      </w:r>
      <w:r w:rsidR="00EE1F48">
        <w:rPr>
          <w:rFonts w:hint="eastAsia"/>
        </w:rPr>
        <w:t xml:space="preserve">도 할 수 있는 일로 바뀌고 있다. </w:t>
      </w:r>
    </w:p>
    <w:p w:rsidR="001C4528" w:rsidRDefault="00201D79" w:rsidP="00F37B67">
      <w:r>
        <w:rPr>
          <w:rFonts w:hint="eastAsia"/>
        </w:rPr>
        <w:t>과거</w:t>
      </w:r>
      <w:r w:rsidR="00AA5AE7">
        <w:rPr>
          <w:rFonts w:hint="eastAsia"/>
        </w:rPr>
        <w:t xml:space="preserve"> 자동화는 명시적인 규칙에 기반하는 정형화된 업무 중심으로 이루</w:t>
      </w:r>
      <w:r w:rsidR="00E60856">
        <w:rPr>
          <w:rFonts w:hint="eastAsia"/>
        </w:rPr>
        <w:t>어지는 것으로 이해되었다.</w:t>
      </w:r>
      <w:r w:rsidR="00AA5AE7">
        <w:rPr>
          <w:rFonts w:hint="eastAsia"/>
        </w:rPr>
        <w:t xml:space="preserve"> </w:t>
      </w:r>
      <w:r w:rsidR="00E60856">
        <w:rPr>
          <w:rFonts w:hint="eastAsia"/>
        </w:rPr>
        <w:t>미국 MIT대학의 저명한 노동경제학자인 데이비드 오토(David Autor)를 비롯한 일군의 경제학자들</w:t>
      </w:r>
      <w:r w:rsidR="00E60856">
        <w:rPr>
          <w:rFonts w:hint="eastAsia"/>
        </w:rPr>
        <w:lastRenderedPageBreak/>
        <w:t xml:space="preserve">이 2003년에 내놓은 논문은 이를 직관적으로 </w:t>
      </w:r>
      <w:r w:rsidR="007F265B">
        <w:rPr>
          <w:rFonts w:hint="eastAsia"/>
        </w:rPr>
        <w:t>보여주면서</w:t>
      </w:r>
      <w:r w:rsidR="00E60856">
        <w:rPr>
          <w:rFonts w:hint="eastAsia"/>
        </w:rPr>
        <w:t xml:space="preserve"> </w:t>
      </w:r>
      <w:r w:rsidR="001C4528">
        <w:rPr>
          <w:rFonts w:hint="eastAsia"/>
        </w:rPr>
        <w:t>현재까지 노동시장을 바라보는 중요한 사고의 틀이 되고 있다.</w:t>
      </w:r>
      <w:r w:rsidR="00E60856">
        <w:rPr>
          <w:rStyle w:val="a9"/>
        </w:rPr>
        <w:footnoteReference w:id="2"/>
      </w:r>
      <w:r w:rsidR="00E60856">
        <w:rPr>
          <w:rFonts w:hint="eastAsia"/>
        </w:rPr>
        <w:t xml:space="preserve"> </w:t>
      </w:r>
      <w:r w:rsidR="001C4528">
        <w:rPr>
          <w:rFonts w:hint="eastAsia"/>
        </w:rPr>
        <w:t xml:space="preserve">이들은 </w:t>
      </w:r>
      <w:r w:rsidR="007F265B">
        <w:rPr>
          <w:rFonts w:hint="eastAsia"/>
        </w:rPr>
        <w:t xml:space="preserve">모든 직업이 과업(task)의 묶음으로 구성되었다고 보고, </w:t>
      </w:r>
      <w:r w:rsidR="00AA5AE7">
        <w:rPr>
          <w:rFonts w:hint="eastAsia"/>
        </w:rPr>
        <w:t xml:space="preserve">단순 반복적인 </w:t>
      </w:r>
      <w:r w:rsidR="001C4528">
        <w:rPr>
          <w:rFonts w:hint="eastAsia"/>
        </w:rPr>
        <w:t>업무</w:t>
      </w:r>
      <w:r w:rsidR="00AA5AE7">
        <w:rPr>
          <w:rFonts w:hint="eastAsia"/>
        </w:rPr>
        <w:t>나 일정한 규칙</w:t>
      </w:r>
      <w:r w:rsidR="00853A67">
        <w:rPr>
          <w:rFonts w:hint="eastAsia"/>
        </w:rPr>
        <w:t xml:space="preserve">을 따르는 </w:t>
      </w:r>
      <w:r w:rsidR="001C4528">
        <w:rPr>
          <w:rFonts w:hint="eastAsia"/>
        </w:rPr>
        <w:t>업무가 많은 직업</w:t>
      </w:r>
      <w:r w:rsidR="00853A67">
        <w:rPr>
          <w:rFonts w:hint="eastAsia"/>
        </w:rPr>
        <w:t xml:space="preserve">은 컴퓨터 프로그램을 통해서 </w:t>
      </w:r>
      <w:r w:rsidR="007F265B">
        <w:rPr>
          <w:rFonts w:hint="eastAsia"/>
        </w:rPr>
        <w:t>자동화 가능성이 큰 직업으로</w:t>
      </w:r>
      <w:r w:rsidR="001C4528">
        <w:rPr>
          <w:rFonts w:hint="eastAsia"/>
        </w:rPr>
        <w:t xml:space="preserve"> 보았다. 자동화할 수 있는 업무에는 </w:t>
      </w:r>
      <w:r w:rsidR="00853A67">
        <w:rPr>
          <w:rFonts w:hint="eastAsia"/>
        </w:rPr>
        <w:t xml:space="preserve">장부 </w:t>
      </w:r>
      <w:r w:rsidR="001C4528">
        <w:rPr>
          <w:rFonts w:hint="eastAsia"/>
        </w:rPr>
        <w:t>기록과 같은</w:t>
      </w:r>
      <w:r w:rsidR="00853A67">
        <w:rPr>
          <w:rFonts w:hint="eastAsia"/>
        </w:rPr>
        <w:t xml:space="preserve"> 정신 노동뿐만 아니라 컴퓨터를 이용해서 기계를 제어함으로써 자동화가 가능</w:t>
      </w:r>
      <w:r w:rsidR="001C4528">
        <w:rPr>
          <w:rFonts w:hint="eastAsia"/>
        </w:rPr>
        <w:t>한 육체 노동도 포함되었다.</w:t>
      </w:r>
    </w:p>
    <w:p w:rsidR="00B61A10" w:rsidRDefault="00201D79" w:rsidP="00B61A10">
      <w:r w:rsidRPr="00201D79">
        <w:rPr>
          <w:rFonts w:hint="eastAsia"/>
        </w:rPr>
        <w:t>반면</w:t>
      </w:r>
      <w:r w:rsidRPr="00201D79">
        <w:t>, 명시적인 규칙을 따르지 않는 업무는 비정형화된 업무로 정의</w:t>
      </w:r>
      <w:r w:rsidR="00EE1F48">
        <w:rPr>
          <w:rFonts w:hint="eastAsia"/>
        </w:rPr>
        <w:t>하</w:t>
      </w:r>
      <w:r w:rsidRPr="00201D79">
        <w:t>고, 컴퓨터로 자동화</w:t>
      </w:r>
      <w:r w:rsidR="00902A65">
        <w:rPr>
          <w:rFonts w:hint="eastAsia"/>
        </w:rPr>
        <w:t>가 어려운 것으로</w:t>
      </w:r>
      <w:r w:rsidRPr="00201D79">
        <w:t xml:space="preserve"> 간주</w:t>
      </w:r>
      <w:r w:rsidR="00902A65">
        <w:rPr>
          <w:rFonts w:hint="eastAsia"/>
        </w:rPr>
        <w:t>하였다.</w:t>
      </w:r>
      <w:r>
        <w:rPr>
          <w:rFonts w:hint="eastAsia"/>
        </w:rPr>
        <w:t xml:space="preserve"> </w:t>
      </w:r>
      <w:r w:rsidR="007F265B">
        <w:rPr>
          <w:rFonts w:hint="eastAsia"/>
        </w:rPr>
        <w:t xml:space="preserve">자동차 운전이나 법률 문서 작성과 같은 업무가 </w:t>
      </w:r>
      <w:r w:rsidR="00902A65">
        <w:rPr>
          <w:rFonts w:hint="eastAsia"/>
        </w:rPr>
        <w:t>비정형화된 업무</w:t>
      </w:r>
      <w:r w:rsidR="007F265B">
        <w:rPr>
          <w:rFonts w:hint="eastAsia"/>
        </w:rPr>
        <w:t xml:space="preserve">에 해당하였다. 이러한 업무들은 사람이 경험과 훈련을 통해서 충분히 할 수 있는 업무지만, 사전적인 규칙을 통해서 컴퓨터 프로그램으로 구현하기 힘든 성격을 가지고 있다. 위 논문의 저자들은 이러한 비정형화된 업무들이 </w:t>
      </w:r>
      <w:r w:rsidR="00A335F9">
        <w:t>‘</w:t>
      </w:r>
      <w:r w:rsidR="00A335F9">
        <w:rPr>
          <w:rFonts w:hint="eastAsia"/>
        </w:rPr>
        <w:t>폴라니 역설</w:t>
      </w:r>
      <w:r w:rsidR="00A335F9">
        <w:t>’</w:t>
      </w:r>
      <w:r w:rsidR="007F265B">
        <w:rPr>
          <w:rFonts w:hint="eastAsia"/>
        </w:rPr>
        <w:t>로 인해서 컴퓨터의 성능의 급격한 향상에도 불구하고 자동화가 어려울 것으로 전망하였다.</w:t>
      </w:r>
    </w:p>
    <w:p w:rsidR="00201D79" w:rsidRPr="002E4D68" w:rsidRDefault="00201D79" w:rsidP="003D1F87">
      <w:pPr>
        <w:pStyle w:val="ab"/>
        <w:ind w:left="600" w:right="200" w:hanging="400"/>
      </w:pPr>
      <w:r>
        <w:rPr>
          <w:rFonts w:hint="eastAsia"/>
        </w:rPr>
        <w:t xml:space="preserve">머신러닝으로 </w:t>
      </w:r>
      <w:r w:rsidRPr="00375D1D">
        <w:rPr>
          <w:rFonts w:hint="eastAsia"/>
        </w:rPr>
        <w:t>폴라니 역설</w:t>
      </w:r>
      <w:r>
        <w:rPr>
          <w:rFonts w:hint="eastAsia"/>
        </w:rPr>
        <w:t xml:space="preserve"> 우회 가능성 열려</w:t>
      </w:r>
    </w:p>
    <w:p w:rsidR="008D1FA5" w:rsidRDefault="008D1FA5" w:rsidP="008D1FA5">
      <w:r>
        <w:rPr>
          <w:rFonts w:hint="eastAsia"/>
        </w:rPr>
        <w:t>폴라니 역설</w:t>
      </w:r>
      <w:r w:rsidR="00201D79">
        <w:rPr>
          <w:rFonts w:hint="eastAsia"/>
        </w:rPr>
        <w:t>(Polanyi</w:t>
      </w:r>
      <w:r w:rsidR="00201D79">
        <w:t>’</w:t>
      </w:r>
      <w:r w:rsidR="00201D79">
        <w:rPr>
          <w:rFonts w:hint="eastAsia"/>
        </w:rPr>
        <w:t>s Paradox)</w:t>
      </w:r>
      <w:r>
        <w:rPr>
          <w:rFonts w:hint="eastAsia"/>
        </w:rPr>
        <w:t>은 오랫동안 인공지능 연구자들의 발목을 잡</w:t>
      </w:r>
      <w:r w:rsidR="00083319">
        <w:rPr>
          <w:rFonts w:hint="eastAsia"/>
        </w:rPr>
        <w:t>아왔다.</w:t>
      </w:r>
      <w:r>
        <w:rPr>
          <w:rFonts w:hint="eastAsia"/>
        </w:rPr>
        <w:t xml:space="preserve"> </w:t>
      </w:r>
      <w:r w:rsidR="0001103B">
        <w:rPr>
          <w:rFonts w:hint="eastAsia"/>
        </w:rPr>
        <w:t xml:space="preserve">폴라니의 역설은 </w:t>
      </w:r>
      <w:r>
        <w:t>“</w:t>
      </w:r>
      <w:r>
        <w:rPr>
          <w:rFonts w:hint="eastAsia"/>
        </w:rPr>
        <w:t>사람은 말로 표현하는</w:t>
      </w:r>
      <w:r w:rsidR="00201D79">
        <w:rPr>
          <w:rFonts w:hint="eastAsia"/>
        </w:rPr>
        <w:t xml:space="preserve"> </w:t>
      </w:r>
      <w:r>
        <w:rPr>
          <w:rFonts w:hint="eastAsia"/>
        </w:rPr>
        <w:t>것보다 더 많이 알고 있다.</w:t>
      </w:r>
      <w:r w:rsidRPr="00A0697A">
        <w:t>(We know more than we can tell.)</w:t>
      </w:r>
      <w:r>
        <w:t>”</w:t>
      </w:r>
      <w:r w:rsidR="0001103B">
        <w:rPr>
          <w:rFonts w:hint="eastAsia"/>
        </w:rPr>
        <w:t>로 요약할 수 있</w:t>
      </w:r>
      <w:r w:rsidR="00A20296">
        <w:rPr>
          <w:rFonts w:hint="eastAsia"/>
        </w:rPr>
        <w:t>는데,</w:t>
      </w:r>
      <w:r w:rsidR="0001103B">
        <w:t xml:space="preserve"> </w:t>
      </w:r>
      <w:r>
        <w:rPr>
          <w:rFonts w:hint="eastAsia"/>
        </w:rPr>
        <w:t>알지만 말로 표현하기 힘든 것은 컴퓨터 프로그램으로</w:t>
      </w:r>
      <w:r w:rsidR="00A20296">
        <w:rPr>
          <w:rFonts w:hint="eastAsia"/>
        </w:rPr>
        <w:t>도</w:t>
      </w:r>
      <w:r>
        <w:rPr>
          <w:rFonts w:hint="eastAsia"/>
        </w:rPr>
        <w:t xml:space="preserve"> 구현하기가 </w:t>
      </w:r>
      <w:r w:rsidR="00A20296">
        <w:rPr>
          <w:rFonts w:hint="eastAsia"/>
        </w:rPr>
        <w:t>힘들기 때문이었다.</w:t>
      </w:r>
      <w:r w:rsidR="002E4D68">
        <w:rPr>
          <w:rFonts w:hint="eastAsia"/>
        </w:rPr>
        <w:t xml:space="preserve"> 자동차 운전과 같이 사람은 경험을 통해서 학습하고 상황에 따라 판단하고 대처할 수 있는 업무들의 다수는 컴퓨터 프로그램으로 작성하는 것이 </w:t>
      </w:r>
      <w:r w:rsidR="00A20296">
        <w:rPr>
          <w:rFonts w:hint="eastAsia"/>
        </w:rPr>
        <w:t xml:space="preserve">사실상 </w:t>
      </w:r>
      <w:r w:rsidR="002E4D68">
        <w:rPr>
          <w:rFonts w:hint="eastAsia"/>
        </w:rPr>
        <w:t>불가능하다고 여겨져 왔다.</w:t>
      </w:r>
    </w:p>
    <w:p w:rsidR="002E4D68" w:rsidRDefault="002E4D68" w:rsidP="002E4D68">
      <w:r>
        <w:rPr>
          <w:rFonts w:hint="eastAsia"/>
        </w:rPr>
        <w:t>머신러닝은 폴라니의 역설을 우회할 수 있도록 해주면서 자동화 가능한 업무의 경계를 무너뜨리고 있다. 컴퓨터가 데이터를 통해서 학습하고, 시행착오를 통해서 스스로 데이터를 축적하고 알고리즘을 개선해 나가는 방식을 통해서 사람과 마찬가지로 경험을 통해서 지식을 습득할 수 있게 된 것이다.</w:t>
      </w:r>
      <w:r>
        <w:t xml:space="preserve"> </w:t>
      </w:r>
      <w:r>
        <w:rPr>
          <w:rFonts w:hint="eastAsia"/>
        </w:rPr>
        <w:t>이세돌을 물리친 알파고의 경우 바둑 잘 두는 법을 컴퓨터에 입력하는 방식 대신에 바둑 고수들의 대국 데이터를 컴퓨터가 학습하도록 하여 스스로 승리 전략을 습득하도록 하는 방식으로 구현되었다. 더불어 기본적인 실력을 쌓은 이후에는 자기 자신과 수백만번 대국하는 강화학습(</w:t>
      </w:r>
      <w:r w:rsidRPr="00AB77AF">
        <w:t>Reinforcement Learning</w:t>
      </w:r>
      <w:r>
        <w:rPr>
          <w:rFonts w:hint="eastAsia"/>
        </w:rPr>
        <w:t>)을 통해서 인간 고수를 능가하는 실력을 축적할 수 있었다. 이러한 접근 방식은 게임과 같은 가상 환경을 넘어서 실제 환경에서 상호작용하는 로봇에도 접목되면서 정교한 수작업에서부터 자율주행차까지 다양한 분야에서 성과를 내고 있다.</w:t>
      </w:r>
    </w:p>
    <w:p w:rsidR="0001195D" w:rsidRDefault="00083319" w:rsidP="003D1F87">
      <w:pPr>
        <w:pStyle w:val="ab"/>
        <w:ind w:left="600" w:right="200" w:hanging="400"/>
      </w:pPr>
      <w:r>
        <w:rPr>
          <w:rFonts w:hint="eastAsia"/>
        </w:rPr>
        <w:lastRenderedPageBreak/>
        <w:t xml:space="preserve">경제학자들도 </w:t>
      </w:r>
      <w:r w:rsidR="0001195D" w:rsidRPr="0001195D">
        <w:t>머신러닝</w:t>
      </w:r>
      <w:r>
        <w:rPr>
          <w:rFonts w:hint="eastAsia"/>
        </w:rPr>
        <w:t>에</w:t>
      </w:r>
      <w:r w:rsidR="004A304F">
        <w:rPr>
          <w:rFonts w:hint="eastAsia"/>
        </w:rPr>
        <w:t xml:space="preserve"> 의한 자동화에 대해 관심</w:t>
      </w:r>
    </w:p>
    <w:p w:rsidR="008C47BB" w:rsidRDefault="0001195D" w:rsidP="008C47BB">
      <w:r>
        <w:rPr>
          <w:rFonts w:hint="eastAsia"/>
        </w:rPr>
        <w:t>최근 들어 경제학자들</w:t>
      </w:r>
      <w:r w:rsidR="00E036B1">
        <w:rPr>
          <w:rFonts w:hint="eastAsia"/>
        </w:rPr>
        <w:t xml:space="preserve"> 사이에서</w:t>
      </w:r>
      <w:r>
        <w:rPr>
          <w:rFonts w:hint="eastAsia"/>
        </w:rPr>
        <w:t>도 머신러닝</w:t>
      </w:r>
      <w:r w:rsidR="00E036B1">
        <w:rPr>
          <w:rFonts w:hint="eastAsia"/>
        </w:rPr>
        <w:t xml:space="preserve">이 </w:t>
      </w:r>
      <w:r>
        <w:rPr>
          <w:rFonts w:hint="eastAsia"/>
        </w:rPr>
        <w:t xml:space="preserve">중요한 화두로 </w:t>
      </w:r>
      <w:r w:rsidR="00E036B1">
        <w:rPr>
          <w:rFonts w:hint="eastAsia"/>
        </w:rPr>
        <w:t>등장하였다.</w:t>
      </w:r>
      <w:r>
        <w:rPr>
          <w:rFonts w:hint="eastAsia"/>
        </w:rPr>
        <w:t xml:space="preserve"> </w:t>
      </w:r>
      <w:r w:rsidR="00E036B1">
        <w:rPr>
          <w:rFonts w:hint="eastAsia"/>
        </w:rPr>
        <w:t>특히, 머신러닝이 일자리에 미칠 영향에 대한</w:t>
      </w:r>
      <w:r w:rsidR="00436019">
        <w:rPr>
          <w:rFonts w:hint="eastAsia"/>
        </w:rPr>
        <w:t xml:space="preserve"> </w:t>
      </w:r>
      <w:r w:rsidR="00F732FF">
        <w:rPr>
          <w:rFonts w:hint="eastAsia"/>
        </w:rPr>
        <w:t>논의</w:t>
      </w:r>
      <w:r w:rsidR="00436019">
        <w:rPr>
          <w:rFonts w:hint="eastAsia"/>
        </w:rPr>
        <w:t xml:space="preserve">는 2013년 영국 옥스포드 대학의 </w:t>
      </w:r>
      <w:r w:rsidR="0001103B">
        <w:rPr>
          <w:rFonts w:hint="eastAsia"/>
        </w:rPr>
        <w:t xml:space="preserve">경제학자 </w:t>
      </w:r>
      <w:r w:rsidR="00436019">
        <w:rPr>
          <w:rFonts w:hint="eastAsia"/>
        </w:rPr>
        <w:t xml:space="preserve">프레이(C. Frey) 교수와 </w:t>
      </w:r>
      <w:r w:rsidR="0001103B">
        <w:rPr>
          <w:rFonts w:hint="eastAsia"/>
        </w:rPr>
        <w:t xml:space="preserve">컴퓨터 공학자 </w:t>
      </w:r>
      <w:r w:rsidR="00436019">
        <w:rPr>
          <w:rFonts w:hint="eastAsia"/>
        </w:rPr>
        <w:t>오스본(M. Osborne) 교수가 내놓은 연구</w:t>
      </w:r>
      <w:r w:rsidR="0001103B">
        <w:rPr>
          <w:rFonts w:hint="eastAsia"/>
        </w:rPr>
        <w:t xml:space="preserve"> 이후</w:t>
      </w:r>
      <w:r w:rsidR="00436019">
        <w:rPr>
          <w:rFonts w:hint="eastAsia"/>
        </w:rPr>
        <w:t xml:space="preserve"> 본격화되었다</w:t>
      </w:r>
      <w:r w:rsidR="005327BD">
        <w:rPr>
          <w:rFonts w:hint="eastAsia"/>
        </w:rPr>
        <w:t>(이하 프레이&amp;오스본)</w:t>
      </w:r>
      <w:r w:rsidR="00436019">
        <w:rPr>
          <w:rFonts w:hint="eastAsia"/>
        </w:rPr>
        <w:t>. 이들의 연구는</w:t>
      </w:r>
      <w:r w:rsidR="00F732FF" w:rsidRPr="00F732FF">
        <w:rPr>
          <w:rFonts w:hint="eastAsia"/>
        </w:rPr>
        <w:t xml:space="preserve"> </w:t>
      </w:r>
      <w:r w:rsidR="00F732FF">
        <w:rPr>
          <w:rFonts w:hint="eastAsia"/>
        </w:rPr>
        <w:t>데이비드 오토 등</w:t>
      </w:r>
      <w:r w:rsidR="008C47BB">
        <w:rPr>
          <w:rFonts w:hint="eastAsia"/>
        </w:rPr>
        <w:t>(2003)</w:t>
      </w:r>
      <w:r w:rsidR="00F732FF">
        <w:rPr>
          <w:rFonts w:hint="eastAsia"/>
        </w:rPr>
        <w:t>이 선구적으로 연구한 정형화 업무와 비정형화 업무의 분석틀</w:t>
      </w:r>
      <w:r w:rsidR="0001103B">
        <w:rPr>
          <w:rFonts w:hint="eastAsia"/>
        </w:rPr>
        <w:t>을 이용하되 여기</w:t>
      </w:r>
      <w:r w:rsidR="008C47BB">
        <w:rPr>
          <w:rFonts w:hint="eastAsia"/>
        </w:rPr>
        <w:t xml:space="preserve">에서 한걸음 더 나아갔다. 머신러닝의 발전으로 대부분의 </w:t>
      </w:r>
      <w:r w:rsidR="00436019">
        <w:rPr>
          <w:rFonts w:hint="eastAsia"/>
        </w:rPr>
        <w:t xml:space="preserve">비정형화된 </w:t>
      </w:r>
      <w:r w:rsidR="008C47BB">
        <w:rPr>
          <w:rFonts w:hint="eastAsia"/>
        </w:rPr>
        <w:t>업무도 컴퓨터로 대체될 수 있다고 본 것이</w:t>
      </w:r>
      <w:r w:rsidR="0001103B">
        <w:rPr>
          <w:rFonts w:hint="eastAsia"/>
        </w:rPr>
        <w:t xml:space="preserve"> 핵심적인 </w:t>
      </w:r>
      <w:r w:rsidR="00E036B1">
        <w:rPr>
          <w:rFonts w:hint="eastAsia"/>
        </w:rPr>
        <w:t xml:space="preserve">관점의 </w:t>
      </w:r>
      <w:r w:rsidR="0001103B">
        <w:rPr>
          <w:rFonts w:hint="eastAsia"/>
        </w:rPr>
        <w:t>변화</w:t>
      </w:r>
      <w:r w:rsidR="008C47BB">
        <w:rPr>
          <w:rFonts w:hint="eastAsia"/>
        </w:rPr>
        <w:t xml:space="preserve">다. 이들은 10~20년 후에도 머신러닝이 대체하기 힘든 사람 고유의 업무를 </w:t>
      </w:r>
      <w:r w:rsidR="008C47BB" w:rsidRPr="008C47BB">
        <w:t>Creative Intelligence(창의적 지능), Social Intelligence(사회적 지능), Perception and Manipulation(인지 및 조작)</w:t>
      </w:r>
      <w:r w:rsidR="008C47BB">
        <w:rPr>
          <w:rFonts w:hint="eastAsia"/>
        </w:rPr>
        <w:t xml:space="preserve"> 등 3가지</w:t>
      </w:r>
      <w:r w:rsidR="00CB0981">
        <w:rPr>
          <w:rFonts w:hint="eastAsia"/>
        </w:rPr>
        <w:t xml:space="preserve"> 병목(bottleneck) 업무</w:t>
      </w:r>
      <w:r w:rsidR="008C47BB">
        <w:rPr>
          <w:rFonts w:hint="eastAsia"/>
        </w:rPr>
        <w:t>로 국한시</w:t>
      </w:r>
      <w:r w:rsidR="00CB0981">
        <w:rPr>
          <w:rFonts w:hint="eastAsia"/>
        </w:rPr>
        <w:t>키고</w:t>
      </w:r>
      <w:r w:rsidR="008C47BB">
        <w:rPr>
          <w:rFonts w:hint="eastAsia"/>
        </w:rPr>
        <w:t>, 이를 미국 직업정보시스템(O*Net)</w:t>
      </w:r>
      <w:r w:rsidR="00CB0981">
        <w:rPr>
          <w:rFonts w:hint="eastAsia"/>
        </w:rPr>
        <w:t xml:space="preserve">에서 조사하는 9개 </w:t>
      </w:r>
      <w:r w:rsidR="00A52BB3">
        <w:rPr>
          <w:rFonts w:hint="eastAsia"/>
        </w:rPr>
        <w:t xml:space="preserve">직능 </w:t>
      </w:r>
      <w:r w:rsidR="00CB0981">
        <w:rPr>
          <w:rFonts w:hint="eastAsia"/>
        </w:rPr>
        <w:t>변수</w:t>
      </w:r>
      <w:r w:rsidR="00A52BB3">
        <w:rPr>
          <w:rFonts w:hint="eastAsia"/>
        </w:rPr>
        <w:t>를 이용하여</w:t>
      </w:r>
      <w:r w:rsidR="00CB0981">
        <w:rPr>
          <w:rFonts w:hint="eastAsia"/>
        </w:rPr>
        <w:t xml:space="preserve"> 정량화하였다. 직업별로 3가지 병목 업무의 비중에 따라서 머신러닝에 의한 대체정도가 달라진다고 본 것이다.</w:t>
      </w:r>
    </w:p>
    <w:p w:rsidR="00507B93" w:rsidRPr="00507B93" w:rsidRDefault="007679E0" w:rsidP="00507B93">
      <w:pPr>
        <w:jc w:val="center"/>
        <w:rPr>
          <w:b/>
        </w:rPr>
      </w:pPr>
      <w:r>
        <w:rPr>
          <w:rFonts w:hint="eastAsia"/>
          <w:b/>
        </w:rPr>
        <w:t xml:space="preserve">그림1. </w:t>
      </w:r>
      <w:r w:rsidR="00507B93" w:rsidRPr="00507B93">
        <w:rPr>
          <w:rFonts w:hint="eastAsia"/>
          <w:b/>
        </w:rPr>
        <w:t>자동화 가능</w:t>
      </w:r>
      <w:r>
        <w:rPr>
          <w:rFonts w:hint="eastAsia"/>
          <w:b/>
        </w:rPr>
        <w:t xml:space="preserve"> 업무 영</w:t>
      </w:r>
      <w:r w:rsidR="00507B93" w:rsidRPr="00507B93">
        <w:rPr>
          <w:rFonts w:hint="eastAsia"/>
          <w:b/>
        </w:rPr>
        <w:t>역</w:t>
      </w:r>
      <w:r>
        <w:rPr>
          <w:rFonts w:hint="eastAsia"/>
          <w:b/>
        </w:rPr>
        <w:t>의 확장</w:t>
      </w:r>
    </w:p>
    <w:p w:rsidR="00507B93" w:rsidRDefault="007679E0" w:rsidP="000A0426">
      <w:pPr>
        <w:jc w:val="center"/>
      </w:pPr>
      <w:r>
        <w:rPr>
          <w:noProof/>
        </w:rPr>
        <w:drawing>
          <wp:inline distT="0" distB="0" distL="0" distR="0" wp14:anchorId="607CC1C1">
            <wp:extent cx="5655621" cy="2448337"/>
            <wp:effectExtent l="0" t="0" r="0" b="0"/>
            <wp:docPr id="45" name="그림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69558" cy="2454370"/>
                    </a:xfrm>
                    <a:prstGeom prst="rect">
                      <a:avLst/>
                    </a:prstGeom>
                    <a:noFill/>
                  </pic:spPr>
                </pic:pic>
              </a:graphicData>
            </a:graphic>
          </wp:inline>
        </w:drawing>
      </w:r>
    </w:p>
    <w:p w:rsidR="00CB0981" w:rsidRDefault="00CB0981" w:rsidP="00DA46D8">
      <w:r>
        <w:rPr>
          <w:rFonts w:hint="eastAsia"/>
        </w:rPr>
        <w:t>프레이</w:t>
      </w:r>
      <w:r w:rsidR="005327BD">
        <w:rPr>
          <w:rFonts w:hint="eastAsia"/>
        </w:rPr>
        <w:t>&amp;</w:t>
      </w:r>
      <w:r>
        <w:rPr>
          <w:rFonts w:hint="eastAsia"/>
        </w:rPr>
        <w:t xml:space="preserve">오스본의 분석에 따르면, 미국 노동시장 일자리의 47%가 향후 10~20년 후에 머신러닝에 의해서 </w:t>
      </w:r>
      <w:r w:rsidR="004A304F">
        <w:rPr>
          <w:rFonts w:hint="eastAsia"/>
        </w:rPr>
        <w:t>자동화될 가</w:t>
      </w:r>
      <w:r>
        <w:rPr>
          <w:rFonts w:hint="eastAsia"/>
        </w:rPr>
        <w:t xml:space="preserve">능성이 높은 고위험군에 해당한다고 나타났다. 그들은 직업별 종사자 중에서 </w:t>
      </w:r>
      <w:r w:rsidR="004A304F">
        <w:rPr>
          <w:rFonts w:hint="eastAsia"/>
        </w:rPr>
        <w:t>머신러닝에 의한</w:t>
      </w:r>
      <w:r>
        <w:rPr>
          <w:rFonts w:hint="eastAsia"/>
        </w:rPr>
        <w:t xml:space="preserve"> 대체확률이 0.7 이상인 경우 고위험군, 0.3~0.7 미만인 경우 중위험</w:t>
      </w:r>
      <w:r w:rsidR="00F8678F">
        <w:rPr>
          <w:rFonts w:hint="eastAsia"/>
        </w:rPr>
        <w:t>군</w:t>
      </w:r>
      <w:r>
        <w:rPr>
          <w:rFonts w:hint="eastAsia"/>
        </w:rPr>
        <w:t>, 0.3 미만의 경우 저위험</w:t>
      </w:r>
      <w:r w:rsidR="00F8678F">
        <w:rPr>
          <w:rFonts w:hint="eastAsia"/>
        </w:rPr>
        <w:t>군</w:t>
      </w:r>
      <w:r>
        <w:rPr>
          <w:rFonts w:hint="eastAsia"/>
        </w:rPr>
        <w:t xml:space="preserve">으로 분류하였다. 그 결과 절반에 가까운 일자리가 </w:t>
      </w:r>
      <w:r w:rsidR="00F8678F">
        <w:rPr>
          <w:rFonts w:hint="eastAsia"/>
        </w:rPr>
        <w:t xml:space="preserve">머신러닝에 의해서 </w:t>
      </w:r>
      <w:r w:rsidR="004A304F">
        <w:rPr>
          <w:rFonts w:hint="eastAsia"/>
        </w:rPr>
        <w:t>자동화될</w:t>
      </w:r>
      <w:r w:rsidR="00F8678F">
        <w:rPr>
          <w:rFonts w:hint="eastAsia"/>
        </w:rPr>
        <w:t xml:space="preserve"> 가능성이 </w:t>
      </w:r>
      <w:r w:rsidR="000247E0">
        <w:rPr>
          <w:rFonts w:hint="eastAsia"/>
        </w:rPr>
        <w:t>높은 고위험군</w:t>
      </w:r>
      <w:r w:rsidR="00F8678F">
        <w:rPr>
          <w:rFonts w:hint="eastAsia"/>
        </w:rPr>
        <w:t>으로 나타난 것이다.</w:t>
      </w:r>
    </w:p>
    <w:p w:rsidR="006E37C9" w:rsidRDefault="00486209" w:rsidP="000E6A8B">
      <w:r>
        <w:rPr>
          <w:rFonts w:hint="eastAsia"/>
        </w:rPr>
        <w:t>프레이</w:t>
      </w:r>
      <w:r w:rsidR="005327BD">
        <w:rPr>
          <w:rFonts w:hint="eastAsia"/>
        </w:rPr>
        <w:t>&amp;</w:t>
      </w:r>
      <w:r>
        <w:rPr>
          <w:rFonts w:hint="eastAsia"/>
        </w:rPr>
        <w:t>오스본</w:t>
      </w:r>
      <w:r w:rsidR="005327BD">
        <w:rPr>
          <w:rFonts w:hint="eastAsia"/>
        </w:rPr>
        <w:t>의 연구는</w:t>
      </w:r>
      <w:r>
        <w:rPr>
          <w:rFonts w:hint="eastAsia"/>
        </w:rPr>
        <w:t xml:space="preserve"> 전세계 연구자들 </w:t>
      </w:r>
      <w:r w:rsidR="005327BD">
        <w:rPr>
          <w:rFonts w:hint="eastAsia"/>
        </w:rPr>
        <w:t xml:space="preserve">사이에서 </w:t>
      </w:r>
      <w:r>
        <w:rPr>
          <w:rFonts w:hint="eastAsia"/>
        </w:rPr>
        <w:t xml:space="preserve">반론과 재반론이 </w:t>
      </w:r>
      <w:r w:rsidR="005327BD">
        <w:rPr>
          <w:rFonts w:hint="eastAsia"/>
        </w:rPr>
        <w:t>이어지며 논쟁을 이끌었다.</w:t>
      </w:r>
      <w:r>
        <w:rPr>
          <w:rFonts w:hint="eastAsia"/>
        </w:rPr>
        <w:t xml:space="preserve"> </w:t>
      </w:r>
      <w:r>
        <w:rPr>
          <w:rFonts w:hint="eastAsia"/>
        </w:rPr>
        <w:lastRenderedPageBreak/>
        <w:t>OECD</w:t>
      </w:r>
      <w:r w:rsidR="00A52BB3">
        <w:t>(2016)</w:t>
      </w:r>
      <w:r>
        <w:rPr>
          <w:rStyle w:val="a9"/>
        </w:rPr>
        <w:footnoteReference w:id="3"/>
      </w:r>
      <w:r w:rsidR="00A52BB3">
        <w:rPr>
          <w:rFonts w:hint="eastAsia"/>
        </w:rPr>
        <w:t>는</w:t>
      </w:r>
      <w:r>
        <w:rPr>
          <w:rFonts w:hint="eastAsia"/>
        </w:rPr>
        <w:t xml:space="preserve"> </w:t>
      </w:r>
      <w:r w:rsidR="005327BD">
        <w:rPr>
          <w:rFonts w:hint="eastAsia"/>
        </w:rPr>
        <w:t>프레이&amp;</w:t>
      </w:r>
      <w:r>
        <w:rPr>
          <w:rFonts w:hint="eastAsia"/>
        </w:rPr>
        <w:t xml:space="preserve">오스본의 연구가 자동화 </w:t>
      </w:r>
      <w:r w:rsidR="004A304F">
        <w:rPr>
          <w:rFonts w:hint="eastAsia"/>
        </w:rPr>
        <w:t>위험</w:t>
      </w:r>
      <w:r>
        <w:rPr>
          <w:rFonts w:hint="eastAsia"/>
        </w:rPr>
        <w:t>을 과대추정하고 있다고 비판하</w:t>
      </w:r>
      <w:r w:rsidR="000E6A8B">
        <w:rPr>
          <w:rFonts w:hint="eastAsia"/>
        </w:rPr>
        <w:t>였다.</w:t>
      </w:r>
      <w:r>
        <w:rPr>
          <w:rFonts w:hint="eastAsia"/>
        </w:rPr>
        <w:t xml:space="preserve"> 머신러닝이 직업보다는 직업</w:t>
      </w:r>
      <w:r w:rsidR="000E6A8B">
        <w:rPr>
          <w:rFonts w:hint="eastAsia"/>
        </w:rPr>
        <w:t>을 구성하는</w:t>
      </w:r>
      <w:r>
        <w:rPr>
          <w:rFonts w:hint="eastAsia"/>
        </w:rPr>
        <w:t xml:space="preserve"> 과업(task)의 일부를 대체할 </w:t>
      </w:r>
      <w:r w:rsidR="000E6A8B">
        <w:rPr>
          <w:rFonts w:hint="eastAsia"/>
        </w:rPr>
        <w:t>것이라는 타당하다는 주장이었다.</w:t>
      </w:r>
      <w:r>
        <w:rPr>
          <w:rFonts w:hint="eastAsia"/>
        </w:rPr>
        <w:t xml:space="preserve"> </w:t>
      </w:r>
      <w:r w:rsidR="000E6A8B">
        <w:rPr>
          <w:rFonts w:hint="eastAsia"/>
        </w:rPr>
        <w:t>이</w:t>
      </w:r>
      <w:r w:rsidR="005327BD">
        <w:rPr>
          <w:rFonts w:hint="eastAsia"/>
        </w:rPr>
        <w:t>에</w:t>
      </w:r>
      <w:r>
        <w:rPr>
          <w:rFonts w:hint="eastAsia"/>
        </w:rPr>
        <w:t xml:space="preserve"> 따르면 미국의 경우 9%의 일자리만이 고위험군에 해당한다고 밝혔다. </w:t>
      </w:r>
      <w:r w:rsidR="00412252">
        <w:rPr>
          <w:rFonts w:hint="eastAsia"/>
        </w:rPr>
        <w:t>고위험군의 일자리 비중이 47%</w:t>
      </w:r>
      <w:r>
        <w:rPr>
          <w:rFonts w:hint="eastAsia"/>
        </w:rPr>
        <w:t>라</w:t>
      </w:r>
      <w:r w:rsidR="00412252">
        <w:rPr>
          <w:rFonts w:hint="eastAsia"/>
        </w:rPr>
        <w:t>고</w:t>
      </w:r>
      <w:r>
        <w:rPr>
          <w:rFonts w:hint="eastAsia"/>
        </w:rPr>
        <w:t xml:space="preserve"> 밝힌 프레</w:t>
      </w:r>
      <w:r w:rsidR="005327BD">
        <w:rPr>
          <w:rFonts w:hint="eastAsia"/>
        </w:rPr>
        <w:t xml:space="preserve">이&amp;오스본의 연구에 비해서 낮게 나타난 것이다. </w:t>
      </w:r>
      <w:r>
        <w:rPr>
          <w:rFonts w:hint="eastAsia"/>
        </w:rPr>
        <w:t>한편, 컨설팅회사 PwC</w:t>
      </w:r>
      <w:r w:rsidR="00A52BB3">
        <w:t>(2017)</w:t>
      </w:r>
      <w:r>
        <w:rPr>
          <w:rStyle w:val="a9"/>
        </w:rPr>
        <w:footnoteReference w:id="4"/>
      </w:r>
      <w:r>
        <w:rPr>
          <w:rFonts w:hint="eastAsia"/>
        </w:rPr>
        <w:t>는 OECD의 방법론</w:t>
      </w:r>
      <w:r w:rsidR="0014717B">
        <w:rPr>
          <w:rFonts w:hint="eastAsia"/>
        </w:rPr>
        <w:t>을 재검토한 결과 오히려 자동화 위험을 과소평가하고 있다고 주장하고, 수정한 방법론을 통해서 분석하였다. 그 결과 미국의</w:t>
      </w:r>
      <w:r>
        <w:rPr>
          <w:rFonts w:hint="eastAsia"/>
        </w:rPr>
        <w:t xml:space="preserve"> 고위험 일자리 비중이 38%로</w:t>
      </w:r>
      <w:r w:rsidR="0014717B">
        <w:rPr>
          <w:rFonts w:hint="eastAsia"/>
        </w:rPr>
        <w:t xml:space="preserve"> OECD의 9%보다 크게 높아져 프레이&amp;오스본의 결과에 가</w:t>
      </w:r>
      <w:r w:rsidR="00412252">
        <w:rPr>
          <w:rFonts w:hint="eastAsia"/>
        </w:rPr>
        <w:t>까운 것으로</w:t>
      </w:r>
      <w:r w:rsidR="0014717B">
        <w:rPr>
          <w:rFonts w:hint="eastAsia"/>
        </w:rPr>
        <w:t xml:space="preserve"> 나타났다. 영국, 독일, 일본의 고위험군 비중을 계산한 결과에서도 OECD에 비해서 최소 14%p 이상 높은 것으로 나타났다.</w:t>
      </w:r>
    </w:p>
    <w:p w:rsidR="00BA1D54" w:rsidRPr="00684834" w:rsidRDefault="007679E0" w:rsidP="00BA1D54">
      <w:pPr>
        <w:jc w:val="center"/>
        <w:rPr>
          <w:b/>
        </w:rPr>
      </w:pPr>
      <w:r>
        <w:rPr>
          <w:rFonts w:hint="eastAsia"/>
          <w:b/>
        </w:rPr>
        <w:t xml:space="preserve">그림2. </w:t>
      </w:r>
      <w:r w:rsidR="00BA1D54" w:rsidRPr="00684834">
        <w:rPr>
          <w:rFonts w:hint="eastAsia"/>
          <w:b/>
        </w:rPr>
        <w:t xml:space="preserve">연구 방법론에 따른 고위험 </w:t>
      </w:r>
      <w:r w:rsidR="00BA1D54">
        <w:rPr>
          <w:rFonts w:hint="eastAsia"/>
          <w:b/>
        </w:rPr>
        <w:t>일자리</w:t>
      </w:r>
      <w:r w:rsidR="00BA1D54" w:rsidRPr="00684834">
        <w:rPr>
          <w:rFonts w:hint="eastAsia"/>
          <w:b/>
        </w:rPr>
        <w:t xml:space="preserve"> 비중</w:t>
      </w:r>
    </w:p>
    <w:p w:rsidR="00BA1D54" w:rsidRDefault="00BA1D54" w:rsidP="00D27ECF">
      <w:pPr>
        <w:jc w:val="center"/>
      </w:pPr>
      <w:r>
        <w:rPr>
          <w:noProof/>
        </w:rPr>
        <w:drawing>
          <wp:inline distT="0" distB="0" distL="0" distR="0" wp14:anchorId="485E2245" wp14:editId="5E558DE7">
            <wp:extent cx="4999018" cy="2752725"/>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95519" cy="2750798"/>
                    </a:xfrm>
                    <a:prstGeom prst="rect">
                      <a:avLst/>
                    </a:prstGeom>
                    <a:noFill/>
                    <a:ln>
                      <a:noFill/>
                    </a:ln>
                    <a:effectLst/>
                  </pic:spPr>
                </pic:pic>
              </a:graphicData>
            </a:graphic>
          </wp:inline>
        </w:drawing>
      </w:r>
    </w:p>
    <w:p w:rsidR="00BA1D54" w:rsidRDefault="00BA1D54" w:rsidP="00486209">
      <w:pPr>
        <w:jc w:val="left"/>
      </w:pPr>
    </w:p>
    <w:p w:rsidR="00486209" w:rsidRDefault="004A304F" w:rsidP="00486209">
      <w:pPr>
        <w:jc w:val="left"/>
      </w:pPr>
      <w:r>
        <w:rPr>
          <w:rFonts w:hint="eastAsia"/>
        </w:rPr>
        <w:t>매킨지(2017)</w:t>
      </w:r>
      <w:r w:rsidR="00486209">
        <w:rPr>
          <w:rStyle w:val="a9"/>
        </w:rPr>
        <w:footnoteReference w:id="5"/>
      </w:r>
      <w:r>
        <w:rPr>
          <w:rFonts w:hint="eastAsia"/>
        </w:rPr>
        <w:t>의 연구에서</w:t>
      </w:r>
      <w:r w:rsidR="00B565A0">
        <w:rPr>
          <w:rFonts w:hint="eastAsia"/>
        </w:rPr>
        <w:t xml:space="preserve">는 완전히 자동화되는 일자리의 비중은 </w:t>
      </w:r>
      <w:r w:rsidR="00601A0F">
        <w:rPr>
          <w:rFonts w:hint="eastAsia"/>
        </w:rPr>
        <w:t xml:space="preserve">미국의 경우 </w:t>
      </w:r>
      <w:r w:rsidR="00B565A0">
        <w:rPr>
          <w:rFonts w:hint="eastAsia"/>
        </w:rPr>
        <w:t>5%</w:t>
      </w:r>
      <w:r w:rsidR="00601A0F">
        <w:rPr>
          <w:rFonts w:hint="eastAsia"/>
        </w:rPr>
        <w:t xml:space="preserve"> 이하</w:t>
      </w:r>
      <w:r w:rsidR="00B565A0">
        <w:rPr>
          <w:rFonts w:hint="eastAsia"/>
        </w:rPr>
        <w:t>에 불과하</w:t>
      </w:r>
      <w:r w:rsidR="00B565A0">
        <w:rPr>
          <w:rFonts w:hint="eastAsia"/>
        </w:rPr>
        <w:lastRenderedPageBreak/>
        <w:t xml:space="preserve">지만, </w:t>
      </w:r>
      <w:r w:rsidR="00A20296">
        <w:rPr>
          <w:rFonts w:hint="eastAsia"/>
        </w:rPr>
        <w:t xml:space="preserve">근로자들이 </w:t>
      </w:r>
      <w:r w:rsidR="00601A0F">
        <w:rPr>
          <w:rFonts w:hint="eastAsia"/>
        </w:rPr>
        <w:t xml:space="preserve">업무에 쓰는 시간의 약 46%의 해당하는 활동이 자동화될 가능성이 있는 것으로 나타났다. 전체 60%의 직업 중에서 적어도 30% 이상의 활동은 자동화 가능할 것으로 나타났다. 한편, 동 분석에 따르면, </w:t>
      </w:r>
      <w:r w:rsidR="00486209">
        <w:rPr>
          <w:rFonts w:hint="eastAsia"/>
        </w:rPr>
        <w:t xml:space="preserve">우리나라의 경우 52%의 </w:t>
      </w:r>
      <w:r w:rsidR="00601A0F">
        <w:rPr>
          <w:rFonts w:hint="eastAsia"/>
        </w:rPr>
        <w:t>업무 활동 시간이</w:t>
      </w:r>
      <w:r w:rsidR="00486209">
        <w:rPr>
          <w:rFonts w:hint="eastAsia"/>
        </w:rPr>
        <w:t xml:space="preserve"> 자동화 위험에 노출될 것으로 나타났으며, 독일(59%), 일본(56%)보다는 낮고, 미국(46%), 영국(43%)보다는 높은 수준으로 나타났다. </w:t>
      </w:r>
    </w:p>
    <w:p w:rsidR="00083319" w:rsidRPr="006948B3" w:rsidRDefault="00083319" w:rsidP="003D1F87">
      <w:pPr>
        <w:pStyle w:val="ab"/>
        <w:ind w:left="600" w:right="200" w:hanging="400"/>
      </w:pPr>
      <w:r w:rsidRPr="006948B3">
        <w:t>머신러닝에 의한 비관적 시나리오 검토</w:t>
      </w:r>
      <w:r w:rsidR="00DF1991" w:rsidRPr="006948B3">
        <w:rPr>
          <w:rFonts w:hint="eastAsia"/>
        </w:rPr>
        <w:t>의 필요성</w:t>
      </w:r>
    </w:p>
    <w:p w:rsidR="00601A0F" w:rsidRDefault="00601A0F" w:rsidP="00486209">
      <w:pPr>
        <w:jc w:val="left"/>
      </w:pPr>
      <w:r>
        <w:rPr>
          <w:rFonts w:hint="eastAsia"/>
        </w:rPr>
        <w:t>머신러닝을 비롯한 기술</w:t>
      </w:r>
      <w:r w:rsidR="00486209">
        <w:rPr>
          <w:rFonts w:hint="eastAsia"/>
        </w:rPr>
        <w:t>이 일자리에 미칠 영향에 대한 연구결과는 연구 방법론과 데이터에 따라서 다양한 결론에 도달하고 있다. OECD(2016)의 연구와 같이 자동화의 위험이 상대적으로 낮다고 추정하는 연구도 존재</w:t>
      </w:r>
      <w:r>
        <w:rPr>
          <w:rFonts w:hint="eastAsia"/>
        </w:rPr>
        <w:t xml:space="preserve">하는 반면에, 이를 반박하면서 프레이&amp;오스본과 유사한 결론을 맺는 연구들도 존재한다. 불확실한 미래를 전망함에 있어서 </w:t>
      </w:r>
      <w:r w:rsidR="00412252">
        <w:rPr>
          <w:rFonts w:hint="eastAsia"/>
        </w:rPr>
        <w:t xml:space="preserve">연구자들의 가설과 방법론에 따라서 </w:t>
      </w:r>
      <w:r>
        <w:rPr>
          <w:rFonts w:hint="eastAsia"/>
        </w:rPr>
        <w:t>과소 추정과 과대 추정이 불가피한 측면을 반영한</w:t>
      </w:r>
      <w:r w:rsidR="00412252">
        <w:rPr>
          <w:rFonts w:hint="eastAsia"/>
        </w:rPr>
        <w:t xml:space="preserve"> 것으로 보인다</w:t>
      </w:r>
      <w:r>
        <w:rPr>
          <w:rFonts w:hint="eastAsia"/>
        </w:rPr>
        <w:t>.</w:t>
      </w:r>
    </w:p>
    <w:p w:rsidR="0017701F" w:rsidRDefault="0017701F" w:rsidP="003B36F5">
      <w:pPr>
        <w:jc w:val="left"/>
      </w:pPr>
      <w:r>
        <w:rPr>
          <w:rFonts w:hint="eastAsia"/>
        </w:rPr>
        <w:t xml:space="preserve">최근의 머신러닝 급격한 발전 속도를 고려한다면 </w:t>
      </w:r>
      <w:r w:rsidR="00E036B1">
        <w:rPr>
          <w:rFonts w:hint="eastAsia"/>
        </w:rPr>
        <w:t xml:space="preserve">자동화 위험이 높은 </w:t>
      </w:r>
      <w:r>
        <w:rPr>
          <w:rFonts w:hint="eastAsia"/>
        </w:rPr>
        <w:t xml:space="preserve">시나리오를 상정하고 대비하는 것이 바람직하다고 판단된다. </w:t>
      </w:r>
      <w:r w:rsidR="00A20296">
        <w:rPr>
          <w:rFonts w:hint="eastAsia"/>
        </w:rPr>
        <w:t>점점 더 많은 연구자들이 머신러닝이 경제에 미칠 영향이 적지 않을 것으로 전망하고 있고, 장기적으로 일자리 창출이 가능할 경우에도 단기적으로는 고용대체, 양극화 등으로 적지 않은 사회적 비용이 발생할 것을 우려하고 있기 때문이다.</w:t>
      </w:r>
      <w:r w:rsidR="003B36F5">
        <w:rPr>
          <w:rFonts w:hint="eastAsia"/>
        </w:rPr>
        <w:t>(&lt;박스 참조&gt;)</w:t>
      </w:r>
      <w:r w:rsidR="00A20296">
        <w:rPr>
          <w:rFonts w:hint="eastAsia"/>
        </w:rPr>
        <w:t xml:space="preserve"> </w:t>
      </w:r>
      <w:r w:rsidR="00E036B1">
        <w:rPr>
          <w:rFonts w:hint="eastAsia"/>
        </w:rPr>
        <w:t>비관적인</w:t>
      </w:r>
      <w:r w:rsidR="00A20296">
        <w:rPr>
          <w:rFonts w:hint="eastAsia"/>
        </w:rPr>
        <w:t xml:space="preserve"> 상황에서도 노동시장의 </w:t>
      </w:r>
      <w:r w:rsidR="00BA1D54" w:rsidRPr="00BA1D54">
        <w:t>충격을 흡수할 수 있</w:t>
      </w:r>
      <w:r w:rsidR="00A20296">
        <w:rPr>
          <w:rFonts w:hint="eastAsia"/>
        </w:rPr>
        <w:t xml:space="preserve">는 정책과 제도를 고민하는 것이 </w:t>
      </w:r>
      <w:r w:rsidR="005344CF">
        <w:rPr>
          <w:rFonts w:hint="eastAsia"/>
        </w:rPr>
        <w:t>머신러닝으로 인한 사회적 손실을 최소화하고, 기술적인 이점</w:t>
      </w:r>
      <w:r w:rsidR="00E036B1">
        <w:rPr>
          <w:rFonts w:hint="eastAsia"/>
        </w:rPr>
        <w:t>을</w:t>
      </w:r>
      <w:r w:rsidR="005344CF">
        <w:rPr>
          <w:rFonts w:hint="eastAsia"/>
        </w:rPr>
        <w:t xml:space="preserve"> 누릴 수 있</w:t>
      </w:r>
      <w:r w:rsidR="00E036B1">
        <w:rPr>
          <w:rFonts w:hint="eastAsia"/>
        </w:rPr>
        <w:t>는 방향이 될 수 있다.</w:t>
      </w:r>
    </w:p>
    <w:tbl>
      <w:tblPr>
        <w:tblStyle w:val="a5"/>
        <w:tblW w:w="0" w:type="auto"/>
        <w:tblLook w:val="04A0" w:firstRow="1" w:lastRow="0" w:firstColumn="1" w:lastColumn="0" w:noHBand="0" w:noVBand="1"/>
      </w:tblPr>
      <w:tblGrid>
        <w:gridCol w:w="9224"/>
      </w:tblGrid>
      <w:tr w:rsidR="003B36F5" w:rsidTr="003B36F5">
        <w:tc>
          <w:tcPr>
            <w:tcW w:w="9224" w:type="dxa"/>
          </w:tcPr>
          <w:p w:rsidR="003B36F5" w:rsidRDefault="003B36F5" w:rsidP="003B36F5">
            <w:pPr>
              <w:jc w:val="left"/>
            </w:pPr>
            <w:r>
              <w:rPr>
                <w:rFonts w:hint="eastAsia"/>
              </w:rPr>
              <w:t>&lt;박스&gt; 최전선에 있는 경제학자들은 인공지능을 어떻게 보고 있는가?</w:t>
            </w:r>
          </w:p>
          <w:p w:rsidR="003B36F5" w:rsidRDefault="003B36F5" w:rsidP="003B36F5">
            <w:pPr>
              <w:jc w:val="left"/>
            </w:pPr>
            <w:r>
              <w:rPr>
                <w:rFonts w:hint="eastAsia"/>
              </w:rPr>
              <w:t xml:space="preserve">머신러닝은 </w:t>
            </w:r>
            <w:r w:rsidR="00E036B1">
              <w:rPr>
                <w:rFonts w:hint="eastAsia"/>
              </w:rPr>
              <w:t>IT업계를 비롯한 비즈니스에서뿐만 아니라</w:t>
            </w:r>
            <w:r>
              <w:rPr>
                <w:rFonts w:hint="eastAsia"/>
              </w:rPr>
              <w:t xml:space="preserve"> 경제학</w:t>
            </w:r>
            <w:r w:rsidR="00E036B1">
              <w:rPr>
                <w:rFonts w:hint="eastAsia"/>
              </w:rPr>
              <w:t>계</w:t>
            </w:r>
            <w:r>
              <w:rPr>
                <w:rFonts w:hint="eastAsia"/>
              </w:rPr>
              <w:t>에</w:t>
            </w:r>
            <w:r w:rsidR="00E036B1">
              <w:rPr>
                <w:rFonts w:hint="eastAsia"/>
              </w:rPr>
              <w:t>서</w:t>
            </w:r>
            <w:r>
              <w:rPr>
                <w:rFonts w:hint="eastAsia"/>
              </w:rPr>
              <w:t>도 중요한 연구주제가 되었다. 대표적</w:t>
            </w:r>
            <w:r w:rsidR="00137FED">
              <w:rPr>
                <w:rFonts w:hint="eastAsia"/>
              </w:rPr>
              <w:t>인 사례로</w:t>
            </w:r>
            <w:r>
              <w:rPr>
                <w:rFonts w:hint="eastAsia"/>
              </w:rPr>
              <w:t xml:space="preserve"> </w:t>
            </w:r>
            <w:r>
              <w:t>전미경제연구소(NBER)</w:t>
            </w:r>
            <w:r w:rsidR="00137FED">
              <w:rPr>
                <w:rFonts w:hint="eastAsia"/>
              </w:rPr>
              <w:t>에</w:t>
            </w:r>
            <w:r w:rsidR="00E036B1">
              <w:rPr>
                <w:rFonts w:hint="eastAsia"/>
              </w:rPr>
              <w:t>서</w:t>
            </w:r>
            <w:r w:rsidR="00137FED">
              <w:rPr>
                <w:rFonts w:hint="eastAsia"/>
              </w:rPr>
              <w:t xml:space="preserve"> </w:t>
            </w:r>
            <w:r w:rsidR="00E036B1">
              <w:rPr>
                <w:rFonts w:hint="eastAsia"/>
              </w:rPr>
              <w:t>지난 해부터 시작한</w:t>
            </w:r>
            <w:r>
              <w:t xml:space="preserve"> “인공지능의 경제학(The Economics of Artificial Intelligence: An Agenda)”이라는 연구</w:t>
            </w:r>
            <w:r w:rsidR="00E036B1">
              <w:rPr>
                <w:rFonts w:hint="eastAsia"/>
              </w:rPr>
              <w:t xml:space="preserve"> 프로젝트</w:t>
            </w:r>
            <w:r>
              <w:t>를 꼽을 수 있다.</w:t>
            </w:r>
            <w:r>
              <w:rPr>
                <w:rFonts w:hint="eastAsia"/>
              </w:rPr>
              <w:t xml:space="preserve"> </w:t>
            </w:r>
            <w:r>
              <w:t xml:space="preserve">노벨 경제학상 수상자를 </w:t>
            </w:r>
            <w:r w:rsidR="00137FED">
              <w:rPr>
                <w:rFonts w:hint="eastAsia"/>
              </w:rPr>
              <w:t>비롯한</w:t>
            </w:r>
            <w:r>
              <w:t xml:space="preserve"> 북미의 대표적 경제학자들이 </w:t>
            </w:r>
            <w:r>
              <w:rPr>
                <w:rFonts w:hint="eastAsia"/>
              </w:rPr>
              <w:t>연구진으로</w:t>
            </w:r>
            <w:r>
              <w:t xml:space="preserve"> 참가하고 있</w:t>
            </w:r>
            <w:r>
              <w:rPr>
                <w:rFonts w:hint="eastAsia"/>
              </w:rPr>
              <w:t xml:space="preserve">다. 2017년 9월에 토론토에서 </w:t>
            </w:r>
            <w:r w:rsidR="00137FED">
              <w:rPr>
                <w:rFonts w:hint="eastAsia"/>
              </w:rPr>
              <w:t>개최한 컨퍼런스에서는 연구진들뿐만 아니라 제프리 힌튼, 얀 레쿤 등의 대표적 인공지능 연구자들도 함께 모여서 인공지능이 경제에 미칠 영향에 대해서 논의하였으며, 올해 연구 결과를 모아서</w:t>
            </w:r>
            <w:r w:rsidR="00137FED">
              <w:t xml:space="preserve"> 단행본 발간을 앞두고</w:t>
            </w:r>
            <w:r w:rsidR="00137FED">
              <w:rPr>
                <w:rFonts w:hint="eastAsia"/>
              </w:rPr>
              <w:t xml:space="preserve"> 있다.</w:t>
            </w:r>
            <w:r w:rsidR="00137FED" w:rsidRPr="00137FED">
              <w:rPr>
                <w:vertAlign w:val="superscript"/>
              </w:rPr>
              <w:footnoteReference w:id="6"/>
            </w:r>
          </w:p>
          <w:p w:rsidR="003B36F5" w:rsidRDefault="00137FED" w:rsidP="003B36F5">
            <w:pPr>
              <w:jc w:val="left"/>
            </w:pPr>
            <w:r>
              <w:rPr>
                <w:rFonts w:hint="eastAsia"/>
              </w:rPr>
              <w:t xml:space="preserve">연구진들은 최종 연구 결과물이 나오기 이전에 컨퍼런스 발표 자료와 </w:t>
            </w:r>
            <w:r w:rsidR="005344CF">
              <w:rPr>
                <w:rFonts w:hint="eastAsia"/>
              </w:rPr>
              <w:t xml:space="preserve">연구보고서(working paper) </w:t>
            </w:r>
            <w:r>
              <w:rPr>
                <w:rFonts w:hint="eastAsia"/>
              </w:rPr>
              <w:t xml:space="preserve">를 </w:t>
            </w:r>
            <w:r w:rsidR="005344CF">
              <w:rPr>
                <w:rFonts w:hint="eastAsia"/>
              </w:rPr>
              <w:t>공개하고 있다. 이들 경제학자들이 기술로서 인공지능을 바라보는 관점은 한마디로 일반목적</w:t>
            </w:r>
            <w:r w:rsidR="005344CF">
              <w:rPr>
                <w:rFonts w:hint="eastAsia"/>
              </w:rPr>
              <w:lastRenderedPageBreak/>
              <w:t xml:space="preserve">기술이다. </w:t>
            </w:r>
            <w:r w:rsidR="003B36F5">
              <w:t>일반목적기술(General Purpose Technology)</w:t>
            </w:r>
            <w:r w:rsidR="00E036B1">
              <w:rPr>
                <w:rFonts w:hint="eastAsia"/>
              </w:rPr>
              <w:t xml:space="preserve">은 </w:t>
            </w:r>
            <w:r w:rsidR="00E036B1">
              <w:t>과거</w:t>
            </w:r>
            <w:r w:rsidR="00E036B1">
              <w:rPr>
                <w:rFonts w:hint="eastAsia"/>
              </w:rPr>
              <w:t xml:space="preserve"> 산업혁명의 기반 기술이었던 증기기관,</w:t>
            </w:r>
            <w:r w:rsidR="00E036B1">
              <w:t xml:space="preserve"> 전기와 같</w:t>
            </w:r>
            <w:r w:rsidR="00E036B1">
              <w:rPr>
                <w:rFonts w:hint="eastAsia"/>
              </w:rPr>
              <w:t>이 경</w:t>
            </w:r>
            <w:r w:rsidR="00B83C45">
              <w:rPr>
                <w:rFonts w:hint="eastAsia"/>
              </w:rPr>
              <w:t xml:space="preserve">제와 산업 전반에 도입되어 과거에 불가능했던 새로운 경제적 기회를 창출하는 기술을 말한다. 머신러닝의 비약적인 발전으로 새롭게 부상한 인공지능이 </w:t>
            </w:r>
            <w:r w:rsidR="003B36F5">
              <w:t>경제</w:t>
            </w:r>
            <w:r w:rsidR="005344CF">
              <w:rPr>
                <w:rFonts w:hint="eastAsia"/>
              </w:rPr>
              <w:t xml:space="preserve"> 전반</w:t>
            </w:r>
            <w:r w:rsidR="003B36F5">
              <w:t xml:space="preserve">에 </w:t>
            </w:r>
            <w:r w:rsidR="003B36F5">
              <w:rPr>
                <w:rFonts w:hint="eastAsia"/>
              </w:rPr>
              <w:t>적지 않은</w:t>
            </w:r>
            <w:r w:rsidR="003B36F5">
              <w:t xml:space="preserve"> 구조적 변화를 일으킬</w:t>
            </w:r>
            <w:r w:rsidR="003B36F5">
              <w:rPr>
                <w:rFonts w:hint="eastAsia"/>
              </w:rPr>
              <w:t xml:space="preserve"> 수 있을 것이라고 주목하고 </w:t>
            </w:r>
            <w:r w:rsidR="005344CF">
              <w:rPr>
                <w:rFonts w:hint="eastAsia"/>
              </w:rPr>
              <w:t>있는 것이다.</w:t>
            </w:r>
          </w:p>
          <w:p w:rsidR="003B36F5" w:rsidRDefault="003B36F5" w:rsidP="00137FED">
            <w:pPr>
              <w:jc w:val="left"/>
            </w:pPr>
            <w:r>
              <w:t>머신러닝이 일자리에 미칠 영향에 대해서는 장기적으로 경제 전반의 생산성을 높여 일자리 수요를 늘려 줄 것이라는 낙관적인 전망이 우세한 편이다.</w:t>
            </w:r>
            <w:r w:rsidR="00137FED" w:rsidRPr="00137FED">
              <w:rPr>
                <w:vertAlign w:val="superscript"/>
              </w:rPr>
              <w:footnoteReference w:id="7"/>
            </w:r>
            <w:r>
              <w:t xml:space="preserve"> 그러나, 단기적으로는 인공지능에 의해서 대체되는 일자리가 광범위하게 발생할 수 있고, 과거의 기술혁신의 결과와 같이 소득 양극화를 악화시킬 수 있을 것임을 공통적으로 지적하고 있다</w:t>
            </w:r>
            <w:r w:rsidR="00137FED">
              <w:t>.</w:t>
            </w:r>
            <w:r w:rsidR="00137FED" w:rsidRPr="00137FED">
              <w:rPr>
                <w:vertAlign w:val="superscript"/>
              </w:rPr>
              <w:footnoteReference w:id="8"/>
            </w:r>
            <w:r>
              <w:t xml:space="preserve"> 단기의 사회적 손실을 최소화하고 장기적인 이득을 구성원 모두가 골고루 누릴 수 있기 위해서는 정책적 선택이 중요함을 강조하</w:t>
            </w:r>
            <w:r>
              <w:rPr>
                <w:rFonts w:hint="eastAsia"/>
              </w:rPr>
              <w:t>고</w:t>
            </w:r>
            <w:r>
              <w:t xml:space="preserve"> 있다.</w:t>
            </w:r>
          </w:p>
        </w:tc>
      </w:tr>
    </w:tbl>
    <w:p w:rsidR="003B36F5" w:rsidRDefault="003B36F5" w:rsidP="003B36F5">
      <w:pPr>
        <w:jc w:val="left"/>
      </w:pPr>
    </w:p>
    <w:p w:rsidR="00283326" w:rsidRDefault="0014717B" w:rsidP="00DF1991">
      <w:r>
        <w:rPr>
          <w:rFonts w:hint="eastAsia"/>
        </w:rPr>
        <w:t xml:space="preserve">프레이&amp;오스본의 연구는 </w:t>
      </w:r>
      <w:r w:rsidR="00083319">
        <w:rPr>
          <w:rFonts w:hint="eastAsia"/>
        </w:rPr>
        <w:t xml:space="preserve">머신러닝이 다수의 일자리를 </w:t>
      </w:r>
      <w:r w:rsidR="00283326">
        <w:rPr>
          <w:rFonts w:hint="eastAsia"/>
        </w:rPr>
        <w:t xml:space="preserve">대체하는 </w:t>
      </w:r>
      <w:r w:rsidR="00083319">
        <w:rPr>
          <w:rFonts w:hint="eastAsia"/>
        </w:rPr>
        <w:t xml:space="preserve">시나리오를 상정해 보고 정책적 시사점을 도출해 볼 수 있다는 점에서 의미 있다. </w:t>
      </w:r>
      <w:r w:rsidR="00283326">
        <w:rPr>
          <w:rFonts w:hint="eastAsia"/>
        </w:rPr>
        <w:t>머신러닝이 과거의 기술과 마찬가지로</w:t>
      </w:r>
      <w:r w:rsidR="00283326" w:rsidRPr="00283326">
        <w:t xml:space="preserve"> 장기적으로</w:t>
      </w:r>
      <w:r w:rsidR="00283326">
        <w:rPr>
          <w:rFonts w:hint="eastAsia"/>
        </w:rPr>
        <w:t xml:space="preserve"> 사회 전체의 일자리를 늘리고, 풍요를 가져다 줄 수 있다고 하더라도 기술로 인해서 희비가 엇갈리는 상황에서는 단기적인 문제에 대한 대처가 기술의 잠재력을 현실화시키는 필요조건이기 때문이다. </w:t>
      </w:r>
      <w:r w:rsidR="00283326" w:rsidRPr="00283326">
        <w:rPr>
          <w:rFonts w:hint="eastAsia"/>
        </w:rPr>
        <w:t>노동시장을</w:t>
      </w:r>
      <w:r w:rsidR="00283326" w:rsidRPr="00283326">
        <w:t xml:space="preserve"> 비롯하여, 교육제도, 복지제도 등이 기술적 충격을 흡수할 수 있도록 뒷받침되어 있지 않는다면 사회적 갈등으로 기술 혁신이 오히려 재앙의 씨앗이 될 가능성도 배제할 수 없다.</w:t>
      </w:r>
      <w:r w:rsidR="00283326">
        <w:rPr>
          <w:rFonts w:hint="eastAsia"/>
        </w:rPr>
        <w:t xml:space="preserve"> </w:t>
      </w:r>
    </w:p>
    <w:p w:rsidR="0014717B" w:rsidRDefault="00083319" w:rsidP="0014717B">
      <w:r>
        <w:rPr>
          <w:rFonts w:hint="eastAsia"/>
        </w:rPr>
        <w:t xml:space="preserve">세계 </w:t>
      </w:r>
      <w:r w:rsidR="0014717B">
        <w:rPr>
          <w:rFonts w:hint="eastAsia"/>
        </w:rPr>
        <w:t>각국의 일자리 위험에 대한 연구에</w:t>
      </w:r>
      <w:r w:rsidR="00116453">
        <w:rPr>
          <w:rFonts w:hint="eastAsia"/>
        </w:rPr>
        <w:t>서 프레이&amp;오스본의 연구는</w:t>
      </w:r>
      <w:r w:rsidR="003B08C7">
        <w:rPr>
          <w:rFonts w:hint="eastAsia"/>
        </w:rPr>
        <w:t xml:space="preserve"> 활발히 </w:t>
      </w:r>
      <w:r w:rsidR="00116453">
        <w:rPr>
          <w:rFonts w:hint="eastAsia"/>
        </w:rPr>
        <w:t>인</w:t>
      </w:r>
      <w:r>
        <w:rPr>
          <w:rFonts w:hint="eastAsia"/>
        </w:rPr>
        <w:t>용</w:t>
      </w:r>
      <w:r w:rsidR="00DF1991">
        <w:rPr>
          <w:rFonts w:hint="eastAsia"/>
        </w:rPr>
        <w:t xml:space="preserve">되었다. </w:t>
      </w:r>
      <w:r w:rsidR="0014717B">
        <w:rPr>
          <w:rFonts w:hint="eastAsia"/>
        </w:rPr>
        <w:t xml:space="preserve">미국 직업 기준으로 도출한 직업별 컴퓨터 대체확률을 각국의 직업분류코드에 맞춰서 매칭시킴으로써 </w:t>
      </w:r>
      <w:r w:rsidR="00A2064A">
        <w:rPr>
          <w:rFonts w:hint="eastAsia"/>
        </w:rPr>
        <w:t>각</w:t>
      </w:r>
      <w:r w:rsidR="0014717B">
        <w:rPr>
          <w:rFonts w:hint="eastAsia"/>
        </w:rPr>
        <w:t xml:space="preserve">국의 일자리 위험도를 </w:t>
      </w:r>
      <w:r w:rsidR="00A2064A">
        <w:rPr>
          <w:rFonts w:hint="eastAsia"/>
        </w:rPr>
        <w:t>살펴보는 연구들이 주를 이루었다</w:t>
      </w:r>
      <w:r w:rsidR="003B08C7">
        <w:rPr>
          <w:rFonts w:hint="eastAsia"/>
        </w:rPr>
        <w:t xml:space="preserve">. </w:t>
      </w:r>
      <w:r w:rsidR="0014717B">
        <w:rPr>
          <w:rFonts w:hint="eastAsia"/>
        </w:rPr>
        <w:t xml:space="preserve">본 연구에서도 직업분류코드의 연계를 이용하여 </w:t>
      </w:r>
      <w:r w:rsidR="003B08C7">
        <w:rPr>
          <w:rFonts w:hint="eastAsia"/>
        </w:rPr>
        <w:t>우리나라</w:t>
      </w:r>
      <w:r w:rsidR="00161F95">
        <w:rPr>
          <w:rFonts w:hint="eastAsia"/>
        </w:rPr>
        <w:t xml:space="preserve"> 직업을 기준으로</w:t>
      </w:r>
      <w:r w:rsidR="003B08C7">
        <w:rPr>
          <w:rFonts w:hint="eastAsia"/>
        </w:rPr>
        <w:t xml:space="preserve"> </w:t>
      </w:r>
      <w:r w:rsidR="00161F95">
        <w:rPr>
          <w:rFonts w:hint="eastAsia"/>
        </w:rPr>
        <w:t xml:space="preserve">컴퓨터 </w:t>
      </w:r>
      <w:r w:rsidR="003B08C7">
        <w:rPr>
          <w:rFonts w:hint="eastAsia"/>
        </w:rPr>
        <w:t>대체확률을 구한 다음, 최신 고용데이터를 이용하여 머신러닝에 의</w:t>
      </w:r>
      <w:r w:rsidR="004A304F">
        <w:rPr>
          <w:rFonts w:hint="eastAsia"/>
        </w:rPr>
        <w:t>한</w:t>
      </w:r>
      <w:r w:rsidR="003B08C7">
        <w:rPr>
          <w:rFonts w:hint="eastAsia"/>
        </w:rPr>
        <w:t xml:space="preserve"> 자동화 위험에 노출된 일자리의 </w:t>
      </w:r>
      <w:r>
        <w:rPr>
          <w:rFonts w:hint="eastAsia"/>
        </w:rPr>
        <w:t xml:space="preserve">분포와 </w:t>
      </w:r>
      <w:r w:rsidR="003B08C7">
        <w:rPr>
          <w:rFonts w:hint="eastAsia"/>
        </w:rPr>
        <w:t xml:space="preserve">특성을 분석해 </w:t>
      </w:r>
      <w:r>
        <w:rPr>
          <w:rFonts w:hint="eastAsia"/>
        </w:rPr>
        <w:t>보았다</w:t>
      </w:r>
      <w:r w:rsidR="00BA1D54">
        <w:rPr>
          <w:rFonts w:hint="eastAsia"/>
        </w:rPr>
        <w:t>.</w:t>
      </w:r>
      <w:r w:rsidR="0014717B">
        <w:rPr>
          <w:rStyle w:val="a9"/>
        </w:rPr>
        <w:footnoteReference w:id="9"/>
      </w:r>
    </w:p>
    <w:tbl>
      <w:tblPr>
        <w:tblStyle w:val="a5"/>
        <w:tblW w:w="0" w:type="auto"/>
        <w:tblLook w:val="04A0" w:firstRow="1" w:lastRow="0" w:firstColumn="1" w:lastColumn="0" w:noHBand="0" w:noVBand="1"/>
      </w:tblPr>
      <w:tblGrid>
        <w:gridCol w:w="9224"/>
      </w:tblGrid>
      <w:tr w:rsidR="007C0E31" w:rsidTr="007C0E31">
        <w:tc>
          <w:tcPr>
            <w:tcW w:w="9224" w:type="dxa"/>
          </w:tcPr>
          <w:p w:rsidR="007C0E31" w:rsidRDefault="007C0E31" w:rsidP="00310D59">
            <w:r>
              <w:rPr>
                <w:rFonts w:hint="eastAsia"/>
              </w:rPr>
              <w:lastRenderedPageBreak/>
              <w:t>&lt;</w:t>
            </w:r>
            <w:r w:rsidR="00507B93">
              <w:rPr>
                <w:rFonts w:hint="eastAsia"/>
              </w:rPr>
              <w:t xml:space="preserve">Frey and Osborne의 연구와 </w:t>
            </w:r>
            <w:r>
              <w:rPr>
                <w:rFonts w:hint="eastAsia"/>
              </w:rPr>
              <w:t>분석방법&gt;</w:t>
            </w:r>
          </w:p>
          <w:p w:rsidR="004A304F" w:rsidRDefault="00507B93" w:rsidP="00507B93">
            <w:r>
              <w:rPr>
                <w:rFonts w:hint="eastAsia"/>
              </w:rPr>
              <w:t xml:space="preserve">Frey and Osborne(2013)의 연구는 앞으로 </w:t>
            </w:r>
            <w:r w:rsidR="003B08C7">
              <w:rPr>
                <w:rFonts w:hint="eastAsia"/>
              </w:rPr>
              <w:t>머신러닝</w:t>
            </w:r>
            <w:r>
              <w:rPr>
                <w:rFonts w:hint="eastAsia"/>
              </w:rPr>
              <w:t>으로 대체되기 힘든 업무을 크게 3가지</w:t>
            </w:r>
            <w:r w:rsidR="003B08C7">
              <w:rPr>
                <w:rFonts w:hint="eastAsia"/>
              </w:rPr>
              <w:t xml:space="preserve"> 병목업무</w:t>
            </w:r>
            <w:r>
              <w:rPr>
                <w:rStyle w:val="a9"/>
              </w:rPr>
              <w:footnoteReference w:id="10"/>
            </w:r>
            <w:r>
              <w:rPr>
                <w:rFonts w:hint="eastAsia"/>
              </w:rPr>
              <w:t>로 꼽고, 이들 업무의 비중이 높은 직업은 컴퓨터로 대체되기 힘든 직업, 반대로 낮은 직업은 컴퓨터로 대체되기 쉬운 직업으로 상정하였다. 저자들은 미국 직업 데이터를 대상으로 세분류 기준 702개 직업 중 컴퓨터로 대체가능성 여부가 명확한 70개 직업에 대해서 사전적으로 0(대체 불가) 혹은 1(완전 대체)의 극단적인 확률을 부여하여 모형을 학습시킨 다음, 전체 직업에 대한 컴퓨터 대체확률(Probability of Computerization)을 추정하였다.</w:t>
            </w:r>
            <w:r w:rsidR="0090040D">
              <w:rPr>
                <w:rFonts w:hint="eastAsia"/>
              </w:rPr>
              <w:t xml:space="preserve"> </w:t>
            </w:r>
          </w:p>
          <w:p w:rsidR="00507B93" w:rsidRDefault="0090040D" w:rsidP="00507B93">
            <w:r>
              <w:rPr>
                <w:rFonts w:hint="eastAsia"/>
              </w:rPr>
              <w:t xml:space="preserve">본 연구에서는 미국과 동일한 직업일 경우 컴퓨터 대체확률이 </w:t>
            </w:r>
            <w:r w:rsidR="00F8678F">
              <w:rPr>
                <w:rFonts w:hint="eastAsia"/>
              </w:rPr>
              <w:t>동일할 것임</w:t>
            </w:r>
            <w:r>
              <w:rPr>
                <w:rFonts w:hint="eastAsia"/>
              </w:rPr>
              <w:t>을 가정하고, 미국의 직업분류와 한국의 직업분류를 연계하는 방법으로 인공지능이 한국 노동시장에 미칠 영향을 살펴보았다. 구체적인 분석 방법은 아래와 같다.</w:t>
            </w:r>
          </w:p>
          <w:p w:rsidR="00507B93" w:rsidRDefault="00507B93" w:rsidP="00507B93">
            <w:pPr>
              <w:pStyle w:val="aa"/>
              <w:ind w:leftChars="0" w:left="760"/>
            </w:pPr>
          </w:p>
          <w:p w:rsidR="007C0E31" w:rsidRDefault="007C0E31" w:rsidP="007C0E31">
            <w:pPr>
              <w:pStyle w:val="aa"/>
              <w:numPr>
                <w:ilvl w:val="0"/>
                <w:numId w:val="2"/>
              </w:numPr>
              <w:ind w:leftChars="0"/>
            </w:pPr>
            <w:r>
              <w:rPr>
                <w:rFonts w:hint="eastAsia"/>
              </w:rPr>
              <w:t xml:space="preserve">Frey and Osborne(2013)이 미국 노동시장을 대상으로 도출한 컴퓨터 대체확률을 미국 표준직업분류(SOC)와 </w:t>
            </w:r>
            <w:r w:rsidR="00295EDC">
              <w:rPr>
                <w:rFonts w:hint="eastAsia"/>
              </w:rPr>
              <w:t xml:space="preserve">국제노동기구(ILO)의 </w:t>
            </w:r>
            <w:r>
              <w:rPr>
                <w:rFonts w:hint="eastAsia"/>
              </w:rPr>
              <w:t>국제표준직업분류(ISCO) 연계표를 이용해서 국제표준직업분류 기준으로 전환</w:t>
            </w:r>
          </w:p>
          <w:p w:rsidR="007C0E31" w:rsidRDefault="007C0E31" w:rsidP="007C0E31">
            <w:pPr>
              <w:pStyle w:val="aa"/>
              <w:numPr>
                <w:ilvl w:val="0"/>
                <w:numId w:val="2"/>
              </w:numPr>
              <w:ind w:leftChars="0"/>
            </w:pPr>
            <w:r>
              <w:rPr>
                <w:rFonts w:hint="eastAsia"/>
              </w:rPr>
              <w:t>국제표준직업분류와 한국표준직업분류(KSCO) 연계표를 이용하여 한국표준직업분류 세분류 기준 426개 직업의 컴퓨터 대체확률로 전환</w:t>
            </w:r>
            <w:r w:rsidR="00A56C96">
              <w:br/>
            </w:r>
            <w:r>
              <w:rPr>
                <w:rFonts w:hint="eastAsia"/>
              </w:rPr>
              <w:t>(군인 관련 3개 직업 제외한 423개 직업 커버)</w:t>
            </w:r>
          </w:p>
          <w:p w:rsidR="00E22B17" w:rsidRDefault="00A56C96" w:rsidP="00AC7EDC">
            <w:pPr>
              <w:pStyle w:val="aa"/>
              <w:numPr>
                <w:ilvl w:val="0"/>
                <w:numId w:val="2"/>
              </w:numPr>
              <w:ind w:leftChars="0"/>
            </w:pPr>
            <w:r>
              <w:rPr>
                <w:rFonts w:hint="eastAsia"/>
              </w:rPr>
              <w:t>한국기준으로 전환한 컴퓨터 대체</w:t>
            </w:r>
            <w:r w:rsidR="007C0E31">
              <w:rPr>
                <w:rFonts w:hint="eastAsia"/>
              </w:rPr>
              <w:t xml:space="preserve">확률을 지역별 고용조사 </w:t>
            </w:r>
            <w:r w:rsidR="00AC7EDC">
              <w:rPr>
                <w:rFonts w:hint="eastAsia"/>
              </w:rPr>
              <w:t xml:space="preserve">마이크로 </w:t>
            </w:r>
            <w:r w:rsidR="007C0E31">
              <w:rPr>
                <w:rFonts w:hint="eastAsia"/>
              </w:rPr>
              <w:t xml:space="preserve">데이터와 매칭시켜 직업별, 산업별, 학력별 등 일자리 특성별로 </w:t>
            </w:r>
            <w:r w:rsidR="00AC7EDC">
              <w:rPr>
                <w:rFonts w:hint="eastAsia"/>
              </w:rPr>
              <w:t>자동화 위험에 노출된 일자리 현황</w:t>
            </w:r>
            <w:r w:rsidR="007C0E31">
              <w:rPr>
                <w:rFonts w:hint="eastAsia"/>
              </w:rPr>
              <w:t xml:space="preserve"> 분석</w:t>
            </w:r>
          </w:p>
        </w:tc>
      </w:tr>
    </w:tbl>
    <w:p w:rsidR="00083319" w:rsidRDefault="00083319" w:rsidP="00083319">
      <w:pPr>
        <w:jc w:val="left"/>
        <w:rPr>
          <w:b/>
        </w:rPr>
      </w:pPr>
    </w:p>
    <w:p w:rsidR="00083319" w:rsidRPr="00083319" w:rsidRDefault="00161F95" w:rsidP="003D1F87">
      <w:pPr>
        <w:pStyle w:val="ab"/>
        <w:ind w:left="600" w:right="200" w:hanging="400"/>
      </w:pPr>
      <w:r w:rsidRPr="00161F95">
        <w:rPr>
          <w:rFonts w:hint="eastAsia"/>
        </w:rPr>
        <w:t>머신러닝에</w:t>
      </w:r>
      <w:r w:rsidRPr="00161F95">
        <w:t xml:space="preserve"> </w:t>
      </w:r>
      <w:r>
        <w:rPr>
          <w:rFonts w:hint="eastAsia"/>
        </w:rPr>
        <w:t>의한 자동화 위험의 직업별 분포</w:t>
      </w:r>
    </w:p>
    <w:p w:rsidR="008777BF" w:rsidRPr="0009795A" w:rsidRDefault="008777BF" w:rsidP="004A304F">
      <w:r>
        <w:rPr>
          <w:rFonts w:hint="eastAsia"/>
        </w:rPr>
        <w:t>프레이&amp;오스본에서 도출한 직업별 컴퓨터 대체확률을 우리나라 직업별로 변환하면 &lt;그림</w:t>
      </w:r>
      <w:r w:rsidR="007679E0">
        <w:rPr>
          <w:rFonts w:hint="eastAsia"/>
        </w:rPr>
        <w:t>3</w:t>
      </w:r>
      <w:r>
        <w:rPr>
          <w:rFonts w:hint="eastAsia"/>
        </w:rPr>
        <w:t>&gt;과 같다. &lt;그림</w:t>
      </w:r>
      <w:r w:rsidR="007679E0">
        <w:rPr>
          <w:rFonts w:hint="eastAsia"/>
        </w:rPr>
        <w:t>3</w:t>
      </w:r>
      <w:r>
        <w:rPr>
          <w:rFonts w:hint="eastAsia"/>
        </w:rPr>
        <w:t xml:space="preserve">&gt;은 우리나라 423개 직업(세분류 기준)의 직업코드별로 대체확률의 분포를 나타낸다. 관리자와 전문가 및 관련 종사자의 경우 대체확률이 낮은 직업이 많이 분포해 있는 것으로 나타난다. 그러나 전문가 및 관련 종사자 중에서도 대체확률이 </w:t>
      </w:r>
      <w:r w:rsidR="007220EC">
        <w:rPr>
          <w:rFonts w:hint="eastAsia"/>
        </w:rPr>
        <w:t>1에 가까운 직업들도 있는 것으로 나</w:t>
      </w:r>
      <w:r w:rsidR="007220EC">
        <w:rPr>
          <w:rFonts w:hint="eastAsia"/>
        </w:rPr>
        <w:lastRenderedPageBreak/>
        <w:t>타난다. 사무 종사자</w:t>
      </w:r>
      <w:r w:rsidR="0009795A">
        <w:rPr>
          <w:rFonts w:hint="eastAsia"/>
        </w:rPr>
        <w:t>와 판매 종사자</w:t>
      </w:r>
      <w:r w:rsidR="000247E0">
        <w:rPr>
          <w:rFonts w:hint="eastAsia"/>
        </w:rPr>
        <w:t>, 장치, 기계조작 및 조립 종사자</w:t>
      </w:r>
      <w:r w:rsidR="007220EC">
        <w:rPr>
          <w:rFonts w:hint="eastAsia"/>
        </w:rPr>
        <w:t>의 경우 예외적인 몇 개의 직업을 제외하면 대부분의 직업이 대체확률 0.</w:t>
      </w:r>
      <w:r w:rsidR="0009795A">
        <w:rPr>
          <w:rFonts w:hint="eastAsia"/>
        </w:rPr>
        <w:t>5</w:t>
      </w:r>
      <w:r w:rsidR="007220EC">
        <w:rPr>
          <w:rFonts w:hint="eastAsia"/>
        </w:rPr>
        <w:t xml:space="preserve"> 이상에 분포하고 있다. </w:t>
      </w:r>
      <w:r w:rsidR="000247E0">
        <w:rPr>
          <w:rFonts w:hint="eastAsia"/>
        </w:rPr>
        <w:t xml:space="preserve">이들 세 직업의 </w:t>
      </w:r>
      <w:r w:rsidR="007220EC">
        <w:rPr>
          <w:rFonts w:hint="eastAsia"/>
        </w:rPr>
        <w:t xml:space="preserve">평균 대체확률은 </w:t>
      </w:r>
      <w:r w:rsidR="000247E0">
        <w:rPr>
          <w:rFonts w:hint="eastAsia"/>
        </w:rPr>
        <w:t>모두 0.8을 넘는 것으로 나타난다. 한편, 농림어업 숙련 종사자의 경우는 평균 대체확률 0.65를 기준으로 몰려 있는 것으로 나타나며, 서비스 종사자와 기능원 및 관련 기능 종사자의 경우에는 대체확률이 비교적 고르게 분포한다.</w:t>
      </w:r>
    </w:p>
    <w:p w:rsidR="008777BF" w:rsidRPr="0009795A" w:rsidRDefault="007679E0" w:rsidP="0009795A">
      <w:pPr>
        <w:jc w:val="center"/>
        <w:rPr>
          <w:b/>
        </w:rPr>
      </w:pPr>
      <w:r>
        <w:rPr>
          <w:rFonts w:hint="eastAsia"/>
          <w:b/>
        </w:rPr>
        <w:t xml:space="preserve">그림3. </w:t>
      </w:r>
      <w:r w:rsidR="008777BF" w:rsidRPr="0009795A">
        <w:rPr>
          <w:rFonts w:hint="eastAsia"/>
          <w:b/>
        </w:rPr>
        <w:t>직업별 대체확률 분포</w:t>
      </w:r>
    </w:p>
    <w:p w:rsidR="008777BF" w:rsidRDefault="00B83C45" w:rsidP="004A304F">
      <w:r w:rsidRPr="00B83C45">
        <w:rPr>
          <w:noProof/>
        </w:rPr>
        <w:drawing>
          <wp:inline distT="0" distB="0" distL="0" distR="0" wp14:anchorId="787C2F65" wp14:editId="4F332B07">
            <wp:extent cx="5731510" cy="3154168"/>
            <wp:effectExtent l="0" t="0" r="2540" b="8255"/>
            <wp:docPr id="71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1"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154168"/>
                    </a:xfrm>
                    <a:prstGeom prst="rect">
                      <a:avLst/>
                    </a:prstGeom>
                    <a:noFill/>
                    <a:ln>
                      <a:noFill/>
                    </a:ln>
                    <a:effectLst/>
                    <a:extLst/>
                  </pic:spPr>
                </pic:pic>
              </a:graphicData>
            </a:graphic>
          </wp:inline>
        </w:drawing>
      </w:r>
    </w:p>
    <w:p w:rsidR="008777BF" w:rsidRDefault="008777BF" w:rsidP="004A304F"/>
    <w:p w:rsidR="004A304F" w:rsidRDefault="00D660F3" w:rsidP="007679E0">
      <w:r>
        <w:rPr>
          <w:rFonts w:hint="eastAsia"/>
        </w:rPr>
        <w:t>머신러닝에 의한 자동화 위험이</w:t>
      </w:r>
      <w:r w:rsidR="000247E0">
        <w:rPr>
          <w:rFonts w:hint="eastAsia"/>
        </w:rPr>
        <w:t xml:space="preserve"> 높은 </w:t>
      </w:r>
      <w:r w:rsidR="004A304F">
        <w:rPr>
          <w:rFonts w:hint="eastAsia"/>
        </w:rPr>
        <w:t>상위 20대 직업과 하위 20대 직업</w:t>
      </w:r>
      <w:r w:rsidR="000247E0">
        <w:rPr>
          <w:rFonts w:hint="eastAsia"/>
        </w:rPr>
        <w:t>은</w:t>
      </w:r>
      <w:r w:rsidR="004A304F">
        <w:rPr>
          <w:rFonts w:hint="eastAsia"/>
        </w:rPr>
        <w:t xml:space="preserve"> &lt;표</w:t>
      </w:r>
      <w:r w:rsidR="007679E0">
        <w:rPr>
          <w:rFonts w:hint="eastAsia"/>
        </w:rPr>
        <w:t>1</w:t>
      </w:r>
      <w:r w:rsidR="004A304F">
        <w:rPr>
          <w:rFonts w:hint="eastAsia"/>
        </w:rPr>
        <w:t>&gt;</w:t>
      </w:r>
      <w:r w:rsidR="007679E0">
        <w:rPr>
          <w:rFonts w:hint="eastAsia"/>
        </w:rPr>
        <w:t>과</w:t>
      </w:r>
      <w:r w:rsidR="004A304F">
        <w:rPr>
          <w:rFonts w:hint="eastAsia"/>
        </w:rPr>
        <w:t xml:space="preserve"> 같다. </w:t>
      </w:r>
      <w:r w:rsidR="007679E0">
        <w:rPr>
          <w:rFonts w:hint="eastAsia"/>
        </w:rPr>
        <w:t xml:space="preserve">자동화위험이 가장 높은 직업으로는 </w:t>
      </w:r>
      <w:r w:rsidR="004A304F">
        <w:rPr>
          <w:rFonts w:hint="eastAsia"/>
        </w:rPr>
        <w:t>통신서비스 판매원, 텔레마케터, 인터넷 판매원 등과 같이 온라인을 통한 판매를 주요 업무로 하는 직업들</w:t>
      </w:r>
      <w:r w:rsidR="007679E0">
        <w:rPr>
          <w:rFonts w:hint="eastAsia"/>
        </w:rPr>
        <w:t>인 것으로</w:t>
      </w:r>
      <w:r w:rsidR="004A304F">
        <w:rPr>
          <w:rFonts w:hint="eastAsia"/>
        </w:rPr>
        <w:t xml:space="preserve"> 나타났다. </w:t>
      </w:r>
      <w:r>
        <w:rPr>
          <w:rFonts w:hint="eastAsia"/>
        </w:rPr>
        <w:t xml:space="preserve">관세사, </w:t>
      </w:r>
      <w:r w:rsidR="004A304F">
        <w:rPr>
          <w:rFonts w:hint="eastAsia"/>
        </w:rPr>
        <w:t>회계사와 세무사</w:t>
      </w:r>
      <w:r>
        <w:rPr>
          <w:rFonts w:hint="eastAsia"/>
        </w:rPr>
        <w:t xml:space="preserve"> 등</w:t>
      </w:r>
      <w:r w:rsidR="007679E0">
        <w:rPr>
          <w:rFonts w:hint="eastAsia"/>
        </w:rPr>
        <w:t>도</w:t>
      </w:r>
      <w:r>
        <w:rPr>
          <w:rFonts w:hint="eastAsia"/>
        </w:rPr>
        <w:t xml:space="preserve"> </w:t>
      </w:r>
      <w:r w:rsidR="007679E0">
        <w:rPr>
          <w:rFonts w:hint="eastAsia"/>
        </w:rPr>
        <w:t xml:space="preserve">자동화 위험이 높은 상위 20대 직업에 포함되어 있어 전문직도 </w:t>
      </w:r>
      <w:r>
        <w:rPr>
          <w:rFonts w:hint="eastAsia"/>
        </w:rPr>
        <w:t>머신러닝에 의한 자동화 위험에</w:t>
      </w:r>
      <w:r w:rsidR="00161F95">
        <w:rPr>
          <w:rFonts w:hint="eastAsia"/>
        </w:rPr>
        <w:t>서</w:t>
      </w:r>
      <w:r w:rsidR="004A304F">
        <w:rPr>
          <w:rFonts w:hint="eastAsia"/>
        </w:rPr>
        <w:t xml:space="preserve"> 자유롭지 못</w:t>
      </w:r>
      <w:r>
        <w:rPr>
          <w:rFonts w:hint="eastAsia"/>
        </w:rPr>
        <w:t>한 것으로 나타났다.</w:t>
      </w:r>
    </w:p>
    <w:p w:rsidR="004A304F" w:rsidRPr="00260CF5" w:rsidRDefault="00295EDC" w:rsidP="004A304F">
      <w:pPr>
        <w:jc w:val="center"/>
        <w:rPr>
          <w:b/>
        </w:rPr>
      </w:pPr>
      <w:r>
        <w:rPr>
          <w:rFonts w:hint="eastAsia"/>
          <w:b/>
        </w:rPr>
        <w:t>표</w:t>
      </w:r>
      <w:r w:rsidR="006948B3">
        <w:rPr>
          <w:rFonts w:hint="eastAsia"/>
          <w:b/>
        </w:rPr>
        <w:t>1.</w:t>
      </w:r>
      <w:r>
        <w:rPr>
          <w:rFonts w:hint="eastAsia"/>
          <w:b/>
        </w:rPr>
        <w:t xml:space="preserve"> </w:t>
      </w:r>
      <w:r w:rsidR="007679E0">
        <w:rPr>
          <w:rFonts w:hint="eastAsia"/>
          <w:b/>
        </w:rPr>
        <w:t xml:space="preserve">자동화 </w:t>
      </w:r>
      <w:r w:rsidR="004A304F" w:rsidRPr="00260CF5">
        <w:rPr>
          <w:rFonts w:hint="eastAsia"/>
          <w:b/>
        </w:rPr>
        <w:t>위험이 높은 직업과 낮은 직업</w:t>
      </w:r>
      <w:r w:rsidR="004A304F">
        <w:rPr>
          <w:rFonts w:hint="eastAsia"/>
          <w:b/>
        </w:rPr>
        <w:t xml:space="preserve"> 상위 20개</w:t>
      </w:r>
    </w:p>
    <w:p w:rsidR="004A304F" w:rsidRDefault="004A304F" w:rsidP="007679E0">
      <w:pPr>
        <w:jc w:val="center"/>
      </w:pPr>
      <w:r>
        <w:rPr>
          <w:noProof/>
        </w:rPr>
        <w:lastRenderedPageBreak/>
        <w:drawing>
          <wp:inline distT="0" distB="0" distL="0" distR="0" wp14:anchorId="6243E0CF" wp14:editId="61145417">
            <wp:extent cx="5731510" cy="2919029"/>
            <wp:effectExtent l="0" t="0" r="254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2919029"/>
                    </a:xfrm>
                    <a:prstGeom prst="rect">
                      <a:avLst/>
                    </a:prstGeom>
                  </pic:spPr>
                </pic:pic>
              </a:graphicData>
            </a:graphic>
          </wp:inline>
        </w:drawing>
      </w:r>
    </w:p>
    <w:p w:rsidR="00161F95" w:rsidRDefault="004A304F" w:rsidP="004A304F">
      <w:r>
        <w:rPr>
          <w:rFonts w:hint="eastAsia"/>
        </w:rPr>
        <w:t xml:space="preserve">반면, </w:t>
      </w:r>
      <w:r w:rsidR="00420A90">
        <w:rPr>
          <w:rFonts w:hint="eastAsia"/>
        </w:rPr>
        <w:t>머신러닝에</w:t>
      </w:r>
      <w:r>
        <w:rPr>
          <w:rFonts w:hint="eastAsia"/>
        </w:rPr>
        <w:t xml:space="preserve"> 의해서 대체되기 힘든 직업으로는 영양사(컴퓨터 대체확률 0.004), 의사(0.004), 교육 관련 전문가(0.004), 연구관리자(0.018) 등 주로 보건, 교육, 연구 등 사람간의 상호 의사소통이 중요하고, 고도의 지적 능력이 필요한 작업인 것으로 나타났다. </w:t>
      </w:r>
      <w:r w:rsidR="00D660F3">
        <w:rPr>
          <w:rFonts w:hint="eastAsia"/>
        </w:rPr>
        <w:t xml:space="preserve">프레이&amp;오스본의 연구에서 </w:t>
      </w:r>
      <w:r w:rsidR="00161F95">
        <w:rPr>
          <w:rFonts w:hint="eastAsia"/>
        </w:rPr>
        <w:t xml:space="preserve">머신러닝으로 자동화되기 힘들다고 정의한 병목 업무가 이들 직업의 업무에서 차지하는 비중이 높은 </w:t>
      </w:r>
      <w:r w:rsidR="00131825">
        <w:rPr>
          <w:rFonts w:hint="eastAsia"/>
        </w:rPr>
        <w:t xml:space="preserve">결과인 </w:t>
      </w:r>
      <w:r w:rsidR="00161F95">
        <w:rPr>
          <w:rFonts w:hint="eastAsia"/>
        </w:rPr>
        <w:t xml:space="preserve">것으로 </w:t>
      </w:r>
      <w:r w:rsidR="00131825">
        <w:rPr>
          <w:rFonts w:hint="eastAsia"/>
        </w:rPr>
        <w:t>보인다.</w:t>
      </w:r>
    </w:p>
    <w:p w:rsidR="00A52BB3" w:rsidRPr="00083319" w:rsidRDefault="006948B3" w:rsidP="003D1F87">
      <w:pPr>
        <w:pStyle w:val="ab"/>
        <w:ind w:left="600" w:right="200" w:hanging="400"/>
      </w:pPr>
      <w:r>
        <w:rPr>
          <w:rFonts w:hint="eastAsia"/>
        </w:rPr>
        <w:t>자동화 위험이 높은 직업에 얼마나 많은 근로자</w:t>
      </w:r>
      <w:r w:rsidR="00131825">
        <w:rPr>
          <w:rFonts w:hint="eastAsia"/>
        </w:rPr>
        <w:t>가</w:t>
      </w:r>
      <w:r>
        <w:rPr>
          <w:rFonts w:hint="eastAsia"/>
        </w:rPr>
        <w:t xml:space="preserve"> 일하고 있는가?</w:t>
      </w:r>
    </w:p>
    <w:p w:rsidR="00131825" w:rsidRDefault="00A52BB3" w:rsidP="00A3445C">
      <w:r>
        <w:rPr>
          <w:rFonts w:hint="eastAsia"/>
        </w:rPr>
        <w:t xml:space="preserve">우리나라 직업을 기준으로 전환한 </w:t>
      </w:r>
      <w:r w:rsidR="00295EDC">
        <w:rPr>
          <w:rFonts w:hint="eastAsia"/>
        </w:rPr>
        <w:t>직업별 대체확률</w:t>
      </w:r>
      <w:r>
        <w:rPr>
          <w:rFonts w:hint="eastAsia"/>
        </w:rPr>
        <w:t xml:space="preserve">을 </w:t>
      </w:r>
      <w:r w:rsidR="00295EDC">
        <w:rPr>
          <w:rFonts w:hint="eastAsia"/>
        </w:rPr>
        <w:t xml:space="preserve">국내 고용데이터와 결합하여 분석해 보면 </w:t>
      </w:r>
      <w:r w:rsidR="00AC7EDC">
        <w:rPr>
          <w:rFonts w:hint="eastAsia"/>
        </w:rPr>
        <w:t>자동화 위험에 따라 얼마나 많은 일자리들이 분포하고 있는지</w:t>
      </w:r>
      <w:r>
        <w:rPr>
          <w:rFonts w:hint="eastAsia"/>
        </w:rPr>
        <w:t xml:space="preserve"> 살펴볼 수 있다.</w:t>
      </w:r>
      <w:r>
        <w:t xml:space="preserve"> </w:t>
      </w:r>
      <w:r w:rsidR="00295EDC">
        <w:rPr>
          <w:rFonts w:hint="eastAsia"/>
        </w:rPr>
        <w:t xml:space="preserve">분석에는 </w:t>
      </w:r>
      <w:r>
        <w:rPr>
          <w:rFonts w:hint="eastAsia"/>
        </w:rPr>
        <w:t>지역별 고용조사</w:t>
      </w:r>
      <w:r w:rsidR="00295EDC">
        <w:rPr>
          <w:rFonts w:hint="eastAsia"/>
        </w:rPr>
        <w:t xml:space="preserve">의 </w:t>
      </w:r>
      <w:r w:rsidR="00A3445C">
        <w:rPr>
          <w:rFonts w:hint="eastAsia"/>
        </w:rPr>
        <w:t>최신 마이크로 데이터(2017년 상반기)</w:t>
      </w:r>
      <w:r w:rsidR="00295EDC">
        <w:rPr>
          <w:rFonts w:hint="eastAsia"/>
        </w:rPr>
        <w:t xml:space="preserve">를 이용하였다. 지역별 고용조사는 </w:t>
      </w:r>
      <w:r w:rsidR="00AC7EDC">
        <w:rPr>
          <w:rFonts w:hint="eastAsia"/>
        </w:rPr>
        <w:t xml:space="preserve">가구대상 통계로는 가장 대규모인 </w:t>
      </w:r>
      <w:r w:rsidR="00A3445C">
        <w:rPr>
          <w:rFonts w:hint="eastAsia"/>
        </w:rPr>
        <w:t>전국 약20만 가구를 표본으로 조사하는 통계로 직업별, 산업별로 소분류 기준으로 상세한 고용현황을 파악할 수 있다.</w:t>
      </w:r>
      <w:r w:rsidR="00AC7EDC">
        <w:rPr>
          <w:rStyle w:val="a9"/>
        </w:rPr>
        <w:footnoteReference w:id="11"/>
      </w:r>
      <w:r w:rsidR="00AC7EDC">
        <w:rPr>
          <w:rFonts w:hint="eastAsia"/>
        </w:rPr>
        <w:t xml:space="preserve"> </w:t>
      </w:r>
    </w:p>
    <w:p w:rsidR="00A52BB3" w:rsidRDefault="00AC7EDC" w:rsidP="00A3445C">
      <w:r>
        <w:rPr>
          <w:rFonts w:hint="eastAsia"/>
        </w:rPr>
        <w:t>앞서 직업 세분류 기준으로 전환한 대체확률을 소분류 단위로 단순평균하여 소분류 직업별 대체확률을 산출한 후에 직업, 산업, 학력, 소득수준에 따라 자동화 위험에 노출된 일자리의 분포를 살펴보았다.</w:t>
      </w:r>
      <w:r w:rsidR="006948B3">
        <w:rPr>
          <w:rFonts w:hint="eastAsia"/>
        </w:rPr>
        <w:t xml:space="preserve"> 자동화 고위험군은 프레이&amp;오스본의 연구와 마찬가지로 컴퓨터 대체확률이 0.7 이상</w:t>
      </w:r>
      <w:r w:rsidR="006948B3">
        <w:rPr>
          <w:rFonts w:hint="eastAsia"/>
        </w:rPr>
        <w:lastRenderedPageBreak/>
        <w:t>일 경우로 정의하고 분석하였다.</w:t>
      </w:r>
    </w:p>
    <w:p w:rsidR="00C452E6" w:rsidRDefault="006948B3" w:rsidP="006948B3">
      <w:r>
        <w:rPr>
          <w:rFonts w:hint="eastAsia"/>
        </w:rPr>
        <w:t xml:space="preserve">분석에 따르면, 우리나라 노동시장 일자리의 37%가 자동화 고위험군으로 나타났다. 전체 일자리의 3분의 1 이상이 향후 10~20년 후에 머신러닝에 의해서 자동화될 가능성이 높다고 나타난 것이다. </w:t>
      </w:r>
      <w:r w:rsidR="00131825">
        <w:rPr>
          <w:rFonts w:hint="eastAsia"/>
        </w:rPr>
        <w:t xml:space="preserve">프레이&amp;오스본의 방법론을 이용한 </w:t>
      </w:r>
      <w:r>
        <w:rPr>
          <w:rFonts w:hint="eastAsia"/>
        </w:rPr>
        <w:t>해외 연구</w:t>
      </w:r>
      <w:r w:rsidR="00131825">
        <w:rPr>
          <w:rFonts w:hint="eastAsia"/>
        </w:rPr>
        <w:t>와 비교해서</w:t>
      </w:r>
      <w:r>
        <w:rPr>
          <w:rFonts w:hint="eastAsia"/>
        </w:rPr>
        <w:t xml:space="preserve"> 살펴보면,</w:t>
      </w:r>
      <w:r w:rsidR="00131825">
        <w:rPr>
          <w:rFonts w:hint="eastAsia"/>
        </w:rPr>
        <w:t xml:space="preserve"> 우리나라의 자동화 고위험군 일자리 비중은</w:t>
      </w:r>
      <w:r>
        <w:rPr>
          <w:rFonts w:hint="eastAsia"/>
        </w:rPr>
        <w:t xml:space="preserve"> </w:t>
      </w:r>
      <w:r w:rsidR="002A725C">
        <w:rPr>
          <w:rFonts w:hint="eastAsia"/>
        </w:rPr>
        <w:t xml:space="preserve">선진국 중에서는 독일(59%), 일본(49%), </w:t>
      </w:r>
      <w:r w:rsidR="00764056">
        <w:rPr>
          <w:rFonts w:hint="eastAsia"/>
        </w:rPr>
        <w:t>미국</w:t>
      </w:r>
      <w:r w:rsidR="002A725C">
        <w:rPr>
          <w:rFonts w:hint="eastAsia"/>
        </w:rPr>
        <w:t>(</w:t>
      </w:r>
      <w:r w:rsidR="00764056">
        <w:rPr>
          <w:rFonts w:hint="eastAsia"/>
        </w:rPr>
        <w:t>47%</w:t>
      </w:r>
      <w:r w:rsidR="002A725C">
        <w:rPr>
          <w:rFonts w:hint="eastAsia"/>
        </w:rPr>
        <w:t>), 캐나다(42%)</w:t>
      </w:r>
      <w:r w:rsidR="00764056">
        <w:rPr>
          <w:rFonts w:hint="eastAsia"/>
        </w:rPr>
        <w:t>보다는 낮지만, 영국</w:t>
      </w:r>
      <w:r w:rsidR="002A725C">
        <w:rPr>
          <w:rFonts w:hint="eastAsia"/>
        </w:rPr>
        <w:t>(</w:t>
      </w:r>
      <w:r w:rsidR="00764056">
        <w:rPr>
          <w:rFonts w:hint="eastAsia"/>
        </w:rPr>
        <w:t>35%</w:t>
      </w:r>
      <w:r w:rsidR="002A725C">
        <w:rPr>
          <w:rFonts w:hint="eastAsia"/>
        </w:rPr>
        <w:t>)</w:t>
      </w:r>
      <w:r w:rsidR="00764056">
        <w:rPr>
          <w:rFonts w:hint="eastAsia"/>
        </w:rPr>
        <w:t>, 스웨덴</w:t>
      </w:r>
      <w:r w:rsidR="002A725C">
        <w:rPr>
          <w:rFonts w:hint="eastAsia"/>
        </w:rPr>
        <w:t>(</w:t>
      </w:r>
      <w:r w:rsidR="00764056">
        <w:rPr>
          <w:rFonts w:hint="eastAsia"/>
        </w:rPr>
        <w:t>37%</w:t>
      </w:r>
      <w:r w:rsidR="002A725C">
        <w:rPr>
          <w:rFonts w:hint="eastAsia"/>
        </w:rPr>
        <w:t>) 등과는 유사하거나 높은</w:t>
      </w:r>
      <w:r w:rsidR="00764056">
        <w:rPr>
          <w:rFonts w:hint="eastAsia"/>
        </w:rPr>
        <w:t xml:space="preserve"> 수준이다. </w:t>
      </w:r>
      <w:r w:rsidR="002A725C">
        <w:rPr>
          <w:rFonts w:hint="eastAsia"/>
        </w:rPr>
        <w:t xml:space="preserve">한편, 중국(77%)과 인도(69%)와 같은 개발도상국에 </w:t>
      </w:r>
      <w:r w:rsidR="00020507">
        <w:rPr>
          <w:rFonts w:hint="eastAsia"/>
        </w:rPr>
        <w:t>비해서</w:t>
      </w:r>
      <w:r>
        <w:rPr>
          <w:rFonts w:hint="eastAsia"/>
        </w:rPr>
        <w:t>는</w:t>
      </w:r>
      <w:r w:rsidR="00020507">
        <w:rPr>
          <w:rFonts w:hint="eastAsia"/>
        </w:rPr>
        <w:t xml:space="preserve"> 상대적으로</w:t>
      </w:r>
      <w:r w:rsidR="002A725C">
        <w:rPr>
          <w:rFonts w:hint="eastAsia"/>
        </w:rPr>
        <w:t xml:space="preserve"> 낮은 수준을 보여주고 있다</w:t>
      </w:r>
      <w:r w:rsidR="00020507">
        <w:rPr>
          <w:rFonts w:hint="eastAsia"/>
        </w:rPr>
        <w:t>.</w:t>
      </w:r>
    </w:p>
    <w:p w:rsidR="006948B3" w:rsidRPr="006948B3" w:rsidRDefault="006948B3" w:rsidP="006948B3">
      <w:pPr>
        <w:jc w:val="center"/>
        <w:rPr>
          <w:b/>
        </w:rPr>
      </w:pPr>
      <w:r w:rsidRPr="006948B3">
        <w:rPr>
          <w:rFonts w:hint="eastAsia"/>
          <w:b/>
        </w:rPr>
        <w:t>그림4. 주요국 자동화 고위험군 일자리 비중</w:t>
      </w:r>
    </w:p>
    <w:p w:rsidR="006948B3" w:rsidRDefault="006948B3" w:rsidP="006948B3">
      <w:r w:rsidRPr="006948B3">
        <w:rPr>
          <w:noProof/>
        </w:rPr>
        <w:drawing>
          <wp:inline distT="0" distB="0" distL="0" distR="0" wp14:anchorId="5FA4BC8E" wp14:editId="4DE28A7F">
            <wp:extent cx="5731510" cy="3151718"/>
            <wp:effectExtent l="0" t="0" r="2540" b="0"/>
            <wp:docPr id="46" name="차트 4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BA4562" w:rsidRPr="006948B3" w:rsidRDefault="00BA4562" w:rsidP="003D1F87">
      <w:pPr>
        <w:pStyle w:val="ab"/>
        <w:ind w:left="600" w:right="200" w:hanging="400"/>
      </w:pPr>
      <w:r w:rsidRPr="006948B3">
        <w:rPr>
          <w:rFonts w:hint="eastAsia"/>
        </w:rPr>
        <w:t>사무직, 판매직, 기계 조작 및 조립 등 3대 직종을 중심으로 높은 위험</w:t>
      </w:r>
    </w:p>
    <w:p w:rsidR="000A0426" w:rsidRDefault="000A0426" w:rsidP="000A0426">
      <w:r>
        <w:rPr>
          <w:rFonts w:hint="eastAsia"/>
        </w:rPr>
        <w:t xml:space="preserve">직업별로는 </w:t>
      </w:r>
      <w:r>
        <w:t>‘</w:t>
      </w:r>
      <w:r>
        <w:rPr>
          <w:rFonts w:hint="eastAsia"/>
        </w:rPr>
        <w:t>사무종사자</w:t>
      </w:r>
      <w:r>
        <w:t>’</w:t>
      </w:r>
      <w:r>
        <w:rPr>
          <w:rFonts w:hint="eastAsia"/>
        </w:rPr>
        <w:t xml:space="preserve">에서 자동화에 따른 고위험 일자리가 가장 많은 것으로 나타났다. 2017년 상반기 기준 </w:t>
      </w:r>
      <w:r w:rsidR="00D71AED">
        <w:rPr>
          <w:rFonts w:hint="eastAsia"/>
        </w:rPr>
        <w:t>사무 종사자의 취업자수 458</w:t>
      </w:r>
      <w:r>
        <w:rPr>
          <w:rFonts w:hint="eastAsia"/>
        </w:rPr>
        <w:t>만명 중 79%에 해당하는 363만명이 자동화에 취약한 것으로 나타났다. 이어서 판매 종사자가 전체 취업자 306만명 중 77%인 235만명이 고위험군으로 나타났으며, 장치, 기계조작 및 조립종사자의 경우 전체 314만명의 54%인 168만명이 고위험군에 해당하였다. 3대 직종의 취업자 수는 전체 취업자의 41%로 절반에 미치지 못하지만, 고위험 취업자 중에서 차지하는 비중은 78%에 이른다. 이들 3대 직종</w:t>
      </w:r>
      <w:r w:rsidR="00636A59">
        <w:rPr>
          <w:rFonts w:hint="eastAsia"/>
        </w:rPr>
        <w:t>으로</w:t>
      </w:r>
      <w:r>
        <w:rPr>
          <w:rFonts w:hint="eastAsia"/>
        </w:rPr>
        <w:t xml:space="preserve"> 고위험 일자리가 집중된 것</w:t>
      </w:r>
      <w:r w:rsidR="00636A59">
        <w:rPr>
          <w:rFonts w:hint="eastAsia"/>
        </w:rPr>
        <w:t>이다.</w:t>
      </w:r>
    </w:p>
    <w:p w:rsidR="005B7375" w:rsidRDefault="00507B93" w:rsidP="005B7375">
      <w:r>
        <w:rPr>
          <w:noProof/>
        </w:rPr>
        <w:lastRenderedPageBreak/>
        <w:drawing>
          <wp:inline distT="0" distB="0" distL="0" distR="0" wp14:anchorId="5363DD13">
            <wp:extent cx="5750150" cy="3799420"/>
            <wp:effectExtent l="0" t="0" r="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0594" cy="3799713"/>
                    </a:xfrm>
                    <a:prstGeom prst="rect">
                      <a:avLst/>
                    </a:prstGeom>
                    <a:noFill/>
                  </pic:spPr>
                </pic:pic>
              </a:graphicData>
            </a:graphic>
          </wp:inline>
        </w:drawing>
      </w:r>
    </w:p>
    <w:p w:rsidR="00636A59" w:rsidRDefault="008366D2" w:rsidP="008366D2">
      <w:r>
        <w:rPr>
          <w:rFonts w:hint="eastAsia"/>
        </w:rPr>
        <w:t xml:space="preserve">반면, 컴퓨터 대체 위험이 낮은 직업은 전문직과 관리자로 나타났다. </w:t>
      </w:r>
      <w:r>
        <w:t>‘</w:t>
      </w:r>
      <w:r>
        <w:rPr>
          <w:rFonts w:hint="eastAsia"/>
        </w:rPr>
        <w:t>전문가 및 관련 종사자</w:t>
      </w:r>
      <w:r>
        <w:t>’</w:t>
      </w:r>
      <w:r>
        <w:rPr>
          <w:rFonts w:hint="eastAsia"/>
        </w:rPr>
        <w:t xml:space="preserve">는 전체 고용의 20.6%인 547만명이 종사하고 있는데, </w:t>
      </w:r>
      <w:r w:rsidR="00636A59">
        <w:rPr>
          <w:rFonts w:hint="eastAsia"/>
        </w:rPr>
        <w:t xml:space="preserve">고위험 일자리는 없는 반면, 저위험 일자리의 86%가 몰려있는 것으로 나타났다. 관리자도 고위험 일자리는 없는 것으로 나타난 가운데, 전체 30만명 중 26만명이 저위험 일자리 인것으로 나타났다. </w:t>
      </w:r>
    </w:p>
    <w:p w:rsidR="00BA4562" w:rsidRPr="00A800A5" w:rsidRDefault="00BA4562" w:rsidP="0022023C">
      <w:pPr>
        <w:pStyle w:val="ab"/>
        <w:ind w:left="600" w:right="200" w:hanging="400"/>
      </w:pPr>
      <w:r>
        <w:rPr>
          <w:rFonts w:hint="eastAsia"/>
        </w:rPr>
        <w:t>도소매업, 숙박음식점업, 제조업 등 3대 산업의 자동화 리스크 높아</w:t>
      </w:r>
    </w:p>
    <w:p w:rsidR="00B678AE" w:rsidRDefault="00BE3D89" w:rsidP="00310D59">
      <w:r>
        <w:rPr>
          <w:rFonts w:hint="eastAsia"/>
        </w:rPr>
        <w:t xml:space="preserve">산업별로는 </w:t>
      </w:r>
      <w:r w:rsidR="00AB7034">
        <w:rPr>
          <w:rFonts w:hint="eastAsia"/>
        </w:rPr>
        <w:t xml:space="preserve">대분류 기준 절반 이상의 산업이 평균 대체확률이 0.5 이상에서 분포하는 가운데, 고위험 취업자 비중이 50% 이상인 </w:t>
      </w:r>
      <w:r>
        <w:rPr>
          <w:rFonts w:hint="eastAsia"/>
        </w:rPr>
        <w:t>3</w:t>
      </w:r>
      <w:r w:rsidR="00AB7034">
        <w:rPr>
          <w:rFonts w:hint="eastAsia"/>
        </w:rPr>
        <w:t>개</w:t>
      </w:r>
      <w:r>
        <w:rPr>
          <w:rFonts w:hint="eastAsia"/>
        </w:rPr>
        <w:t xml:space="preserve"> 업종에서 </w:t>
      </w:r>
      <w:r w:rsidR="00AB7034">
        <w:rPr>
          <w:rFonts w:hint="eastAsia"/>
        </w:rPr>
        <w:t xml:space="preserve">위험 </w:t>
      </w:r>
      <w:r>
        <w:rPr>
          <w:rFonts w:hint="eastAsia"/>
        </w:rPr>
        <w:t xml:space="preserve">노출도가 높은 것으로 나타났다. </w:t>
      </w:r>
      <w:r w:rsidR="00C152C5">
        <w:t>‘</w:t>
      </w:r>
      <w:r>
        <w:rPr>
          <w:rFonts w:hint="eastAsia"/>
        </w:rPr>
        <w:t>도매 및 소매업</w:t>
      </w:r>
      <w:r w:rsidR="00C152C5">
        <w:t>’</w:t>
      </w:r>
      <w:r>
        <w:rPr>
          <w:rFonts w:hint="eastAsia"/>
        </w:rPr>
        <w:t xml:space="preserve">은 대체확률이 </w:t>
      </w:r>
      <w:r w:rsidR="00B4256E">
        <w:rPr>
          <w:rFonts w:hint="eastAsia"/>
        </w:rPr>
        <w:t>0.74</w:t>
      </w:r>
      <w:r>
        <w:rPr>
          <w:rFonts w:hint="eastAsia"/>
        </w:rPr>
        <w:t xml:space="preserve">로 </w:t>
      </w:r>
      <w:r w:rsidR="00B678AE">
        <w:rPr>
          <w:rFonts w:hint="eastAsia"/>
        </w:rPr>
        <w:t xml:space="preserve">현재 취업자 377만명 중 </w:t>
      </w:r>
      <w:r w:rsidR="00B4256E">
        <w:rPr>
          <w:rFonts w:hint="eastAsia"/>
        </w:rPr>
        <w:t>74%(</w:t>
      </w:r>
      <w:r w:rsidR="00B678AE">
        <w:rPr>
          <w:rFonts w:hint="eastAsia"/>
        </w:rPr>
        <w:t>277만명</w:t>
      </w:r>
      <w:r w:rsidR="00B4256E">
        <w:rPr>
          <w:rFonts w:hint="eastAsia"/>
        </w:rPr>
        <w:t>)가</w:t>
      </w:r>
      <w:r w:rsidR="00B678AE">
        <w:rPr>
          <w:rFonts w:hint="eastAsia"/>
        </w:rPr>
        <w:t xml:space="preserve"> 고위험군에 속하는 것으로 나타났다. 이어서 </w:t>
      </w:r>
      <w:r w:rsidR="00C152C5">
        <w:t>‘</w:t>
      </w:r>
      <w:r w:rsidR="00B678AE">
        <w:rPr>
          <w:rFonts w:hint="eastAsia"/>
        </w:rPr>
        <w:t>제조업</w:t>
      </w:r>
      <w:r w:rsidR="00C152C5">
        <w:t>’</w:t>
      </w:r>
      <w:r w:rsidR="00B678AE">
        <w:rPr>
          <w:rFonts w:hint="eastAsia"/>
        </w:rPr>
        <w:t xml:space="preserve">이 대체확률 </w:t>
      </w:r>
      <w:r w:rsidR="00B4256E">
        <w:rPr>
          <w:rFonts w:hint="eastAsia"/>
        </w:rPr>
        <w:t>0.70</w:t>
      </w:r>
      <w:r w:rsidR="00B678AE">
        <w:rPr>
          <w:rFonts w:hint="eastAsia"/>
        </w:rPr>
        <w:t>로 제조업 취업자 444만명의 62%</w:t>
      </w:r>
      <w:r w:rsidR="00B4256E">
        <w:rPr>
          <w:rFonts w:hint="eastAsia"/>
        </w:rPr>
        <w:t>(275만명)</w:t>
      </w:r>
      <w:r w:rsidR="00B678AE">
        <w:rPr>
          <w:rFonts w:hint="eastAsia"/>
        </w:rPr>
        <w:t xml:space="preserve">가 고위험군에 속하는 것으로 나타났다. </w:t>
      </w:r>
      <w:r w:rsidR="00C152C5">
        <w:t>‘</w:t>
      </w:r>
      <w:r w:rsidR="00B678AE">
        <w:rPr>
          <w:rFonts w:hint="eastAsia"/>
        </w:rPr>
        <w:t>숙박 및 음식점업</w:t>
      </w:r>
      <w:r w:rsidR="00C152C5">
        <w:t>’</w:t>
      </w:r>
      <w:r w:rsidR="00B678AE">
        <w:rPr>
          <w:rFonts w:hint="eastAsia"/>
        </w:rPr>
        <w:t xml:space="preserve">은 대체확률이 </w:t>
      </w:r>
      <w:r w:rsidR="00B4256E">
        <w:rPr>
          <w:rFonts w:hint="eastAsia"/>
        </w:rPr>
        <w:t>0.68</w:t>
      </w:r>
      <w:r w:rsidR="00B678AE">
        <w:rPr>
          <w:rFonts w:hint="eastAsia"/>
        </w:rPr>
        <w:t>로 57%</w:t>
      </w:r>
      <w:r w:rsidR="00B4256E">
        <w:rPr>
          <w:rFonts w:hint="eastAsia"/>
        </w:rPr>
        <w:t>(130만명</w:t>
      </w:r>
      <w:r w:rsidR="00B678AE">
        <w:rPr>
          <w:rFonts w:hint="eastAsia"/>
        </w:rPr>
        <w:t xml:space="preserve">)의 취업자가 고위험군에 해당하는 것으로 나타났다. 이들 3대 리스크 업종의 취업자수는 1048만명으로 전체의 39%를 차지하지만, 고위험군에 노출된 취업자 중에서 차지하는 비중은 69%로 </w:t>
      </w:r>
      <w:r w:rsidR="00AB7034">
        <w:rPr>
          <w:rFonts w:hint="eastAsia"/>
        </w:rPr>
        <w:t>미래에 자동화로 인해서 가장</w:t>
      </w:r>
      <w:r w:rsidR="00B4256E">
        <w:rPr>
          <w:rFonts w:hint="eastAsia"/>
        </w:rPr>
        <w:t xml:space="preserve"> 타격이 클 것으로 </w:t>
      </w:r>
      <w:r w:rsidR="00AB7034">
        <w:rPr>
          <w:rFonts w:hint="eastAsia"/>
        </w:rPr>
        <w:t xml:space="preserve">예상되는 </w:t>
      </w:r>
      <w:r w:rsidR="00B4256E">
        <w:rPr>
          <w:rFonts w:hint="eastAsia"/>
        </w:rPr>
        <w:t>산업으로 나타났다.</w:t>
      </w:r>
    </w:p>
    <w:p w:rsidR="00B678AE" w:rsidRPr="00B678AE" w:rsidRDefault="00B678AE" w:rsidP="0022023C">
      <w:pPr>
        <w:jc w:val="center"/>
        <w:rPr>
          <w:b/>
        </w:rPr>
      </w:pPr>
      <w:r w:rsidRPr="00260CF5">
        <w:rPr>
          <w:rFonts w:hint="eastAsia"/>
          <w:b/>
        </w:rPr>
        <w:t>&lt;</w:t>
      </w:r>
      <w:r>
        <w:rPr>
          <w:rFonts w:hint="eastAsia"/>
          <w:b/>
        </w:rPr>
        <w:t>산업별 컴퓨터 대체확률 및 고위험 취업자수</w:t>
      </w:r>
      <w:r w:rsidRPr="00260CF5">
        <w:rPr>
          <w:rFonts w:hint="eastAsia"/>
          <w:b/>
        </w:rPr>
        <w:t>&gt;</w:t>
      </w:r>
      <w:r>
        <w:rPr>
          <w:rFonts w:hint="eastAsia"/>
          <w:b/>
        </w:rPr>
        <w:br/>
      </w:r>
      <w:r w:rsidR="00B4256E">
        <w:rPr>
          <w:noProof/>
        </w:rPr>
        <w:lastRenderedPageBreak/>
        <w:drawing>
          <wp:inline distT="0" distB="0" distL="0" distR="0" wp14:anchorId="13E03C74" wp14:editId="1C7BE01F">
            <wp:extent cx="5270500" cy="2562612"/>
            <wp:effectExtent l="0" t="0" r="6350" b="9525"/>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68823" cy="2561797"/>
                    </a:xfrm>
                    <a:prstGeom prst="rect">
                      <a:avLst/>
                    </a:prstGeom>
                  </pic:spPr>
                </pic:pic>
              </a:graphicData>
            </a:graphic>
          </wp:inline>
        </w:drawing>
      </w:r>
      <w:r w:rsidR="00FB086A">
        <w:rPr>
          <w:b/>
        </w:rPr>
        <w:br/>
      </w:r>
      <w:r w:rsidRPr="00FB086A">
        <w:rPr>
          <w:rFonts w:hint="eastAsia"/>
          <w:b/>
          <w:sz w:val="16"/>
        </w:rPr>
        <w:t>주1: 가로축은 산업별 컴퓨터화 확률, 세로축은 산업별 고위험 취업자 비중, 버블은 고위험 취업자 수를 나타냄.</w:t>
      </w:r>
      <w:r w:rsidRPr="00FB086A">
        <w:rPr>
          <w:rFonts w:hint="eastAsia"/>
          <w:b/>
          <w:sz w:val="16"/>
        </w:rPr>
        <w:br/>
        <w:t>주2: 고위험 취업자는 컴퓨터화 대체확률이 0.7 이상</w:t>
      </w:r>
    </w:p>
    <w:p w:rsidR="00257D7E" w:rsidRPr="00E33805" w:rsidRDefault="00E33805" w:rsidP="00E33805">
      <w:pPr>
        <w:jc w:val="center"/>
        <w:rPr>
          <w:b/>
        </w:rPr>
      </w:pPr>
      <w:bookmarkStart w:id="1" w:name="OLE_LINK3"/>
      <w:bookmarkStart w:id="2" w:name="OLE_LINK4"/>
      <w:r w:rsidRPr="00E33805">
        <w:rPr>
          <w:rFonts w:hint="eastAsia"/>
          <w:b/>
        </w:rPr>
        <w:t>&lt;산업별 대체 위험군 종사자수 현황&gt;</w:t>
      </w:r>
    </w:p>
    <w:bookmarkEnd w:id="1"/>
    <w:bookmarkEnd w:id="2"/>
    <w:p w:rsidR="00257D7E" w:rsidRDefault="00F46F9D" w:rsidP="00C152C5">
      <w:r>
        <w:rPr>
          <w:noProof/>
        </w:rPr>
        <w:drawing>
          <wp:inline distT="0" distB="0" distL="0" distR="0" wp14:anchorId="222AA0C0">
            <wp:extent cx="5175849" cy="3914812"/>
            <wp:effectExtent l="0" t="0" r="6350" b="0"/>
            <wp:docPr id="26" name="그림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84192" cy="3921122"/>
                    </a:xfrm>
                    <a:prstGeom prst="rect">
                      <a:avLst/>
                    </a:prstGeom>
                    <a:noFill/>
                    <a:ln>
                      <a:noFill/>
                    </a:ln>
                    <a:effectLst/>
                  </pic:spPr>
                </pic:pic>
              </a:graphicData>
            </a:graphic>
          </wp:inline>
        </w:drawing>
      </w:r>
      <w:r w:rsidR="007049ED">
        <w:rPr>
          <w:rFonts w:hint="eastAsia"/>
        </w:rPr>
        <w:tab/>
      </w:r>
    </w:p>
    <w:p w:rsidR="00257D7E" w:rsidRDefault="00B93893" w:rsidP="00C152C5">
      <w:r>
        <w:rPr>
          <w:rFonts w:hint="eastAsia"/>
        </w:rPr>
        <w:t>3대 리스크 업종</w:t>
      </w:r>
      <w:r w:rsidR="002A06C5">
        <w:rPr>
          <w:rFonts w:hint="eastAsia"/>
        </w:rPr>
        <w:t xml:space="preserve">의 직업, 학력별 분포를 보면 산업별로 특징이 나타난다. 직업별로 살펴보면, 도소매의 경우 판매종사자의 비중이 전체 산업의 평균 비중에 비해서 48%p 높은 것으로 나타난다. </w:t>
      </w:r>
      <w:r w:rsidR="002A06C5">
        <w:rPr>
          <w:rFonts w:hint="eastAsia"/>
        </w:rPr>
        <w:lastRenderedPageBreak/>
        <w:t>판매종사자의 평균 대체확률이 0.76으로 사무종사자에 이어 두번째로 높</w:t>
      </w:r>
      <w:r w:rsidR="00B152BD">
        <w:rPr>
          <w:rFonts w:hint="eastAsia"/>
        </w:rPr>
        <w:t>게 나타난다. 제조업의 경우에는 장치, 기계조작 및 조립종사자, 기능원 및 관련 기능 종사자 등 생산직의 비중이 높을 뿐만 아니라, 사무직의 비중도 평균보다 5%p가 높게 나타나기 때문에 고위험군의 비중이 높은 것으로 보인다. 숙박 및 음식업의 경우에는 서비스 종사바의 비중이 전체 평균 대비 55%p 높게 분포하고, 단순노무 종사자의 비중도 6%p 높게 나타나는 것이 리스크의 원인으로 분석된다.</w:t>
      </w:r>
    </w:p>
    <w:p w:rsidR="00B152BD" w:rsidRPr="00B152BD" w:rsidRDefault="00B152BD" w:rsidP="00B152BD">
      <w:pPr>
        <w:jc w:val="center"/>
      </w:pPr>
      <w:r>
        <w:rPr>
          <w:rFonts w:hint="eastAsia"/>
        </w:rPr>
        <w:t>&lt;3대 리스크 업종의 직업별 종사자 비중&gt;</w:t>
      </w:r>
      <w:r>
        <w:rPr>
          <w:rFonts w:hint="eastAsia"/>
        </w:rPr>
        <w:br/>
        <w:t>(전산업 평균 대비 차이, %p)</w:t>
      </w:r>
    </w:p>
    <w:p w:rsidR="00B93893" w:rsidRDefault="00B93893" w:rsidP="00C152C5">
      <w:r>
        <w:rPr>
          <w:noProof/>
        </w:rPr>
        <w:drawing>
          <wp:inline distT="0" distB="0" distL="0" distR="0" wp14:anchorId="596EF3F9" wp14:editId="6197AE29">
            <wp:extent cx="5731510" cy="1949081"/>
            <wp:effectExtent l="0" t="0" r="2540" b="0"/>
            <wp:docPr id="22" name="그림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31510" cy="1949081"/>
                    </a:xfrm>
                    <a:prstGeom prst="rect">
                      <a:avLst/>
                    </a:prstGeom>
                  </pic:spPr>
                </pic:pic>
              </a:graphicData>
            </a:graphic>
          </wp:inline>
        </w:drawing>
      </w:r>
    </w:p>
    <w:p w:rsidR="00C152C5" w:rsidRDefault="004E37D7" w:rsidP="00C152C5">
      <w:r>
        <w:rPr>
          <w:rFonts w:hint="eastAsia"/>
        </w:rPr>
        <w:t>한편, 컴퓨터 대체 위험도</w:t>
      </w:r>
      <w:r w:rsidR="00E33805">
        <w:rPr>
          <w:rFonts w:hint="eastAsia"/>
        </w:rPr>
        <w:t>가</w:t>
      </w:r>
      <w:r>
        <w:rPr>
          <w:rFonts w:hint="eastAsia"/>
        </w:rPr>
        <w:t xml:space="preserve"> 낮은 산업으로는 </w:t>
      </w:r>
      <w:r w:rsidR="00C152C5">
        <w:t>‘</w:t>
      </w:r>
      <w:r>
        <w:rPr>
          <w:rFonts w:hint="eastAsia"/>
        </w:rPr>
        <w:t>교육 서비스업</w:t>
      </w:r>
      <w:r w:rsidR="00C152C5">
        <w:t>’</w:t>
      </w:r>
      <w:r>
        <w:rPr>
          <w:rFonts w:hint="eastAsia"/>
        </w:rPr>
        <w:t xml:space="preserve">이 </w:t>
      </w:r>
      <w:r w:rsidR="00B4256E">
        <w:rPr>
          <w:rFonts w:hint="eastAsia"/>
        </w:rPr>
        <w:t>0.22</w:t>
      </w:r>
      <w:r>
        <w:rPr>
          <w:rFonts w:hint="eastAsia"/>
        </w:rPr>
        <w:t xml:space="preserve">로 가장 낮게 나타났고, </w:t>
      </w:r>
      <w:r w:rsidR="00C152C5">
        <w:rPr>
          <w:rFonts w:hint="eastAsia"/>
        </w:rPr>
        <w:t xml:space="preserve">이어서 </w:t>
      </w:r>
      <w:r w:rsidR="00C152C5">
        <w:t>’</w:t>
      </w:r>
      <w:r>
        <w:rPr>
          <w:rFonts w:hint="eastAsia"/>
        </w:rPr>
        <w:t>보건업 및 사회복지 서비스업</w:t>
      </w:r>
      <w:r w:rsidR="00C152C5">
        <w:t>’</w:t>
      </w:r>
      <w:r w:rsidR="00C152C5">
        <w:rPr>
          <w:rFonts w:hint="eastAsia"/>
        </w:rPr>
        <w:t xml:space="preserve">이 </w:t>
      </w:r>
      <w:r w:rsidR="00B4256E">
        <w:rPr>
          <w:rFonts w:hint="eastAsia"/>
        </w:rPr>
        <w:t>0.31</w:t>
      </w:r>
      <w:r w:rsidR="00916D53">
        <w:rPr>
          <w:rFonts w:hint="eastAsia"/>
        </w:rPr>
        <w:t xml:space="preserve">, </w:t>
      </w:r>
      <w:r w:rsidR="00916D53">
        <w:t>‘</w:t>
      </w:r>
      <w:r w:rsidR="004A2D07">
        <w:rPr>
          <w:rFonts w:hint="eastAsia"/>
        </w:rPr>
        <w:t>출판, 영상, 방송통신 및 정보서비스업</w:t>
      </w:r>
      <w:r w:rsidR="004A2D07">
        <w:t>’</w:t>
      </w:r>
      <w:r w:rsidR="004A2D07">
        <w:rPr>
          <w:rFonts w:hint="eastAsia"/>
        </w:rPr>
        <w:t>이 0.40. 전문, 과학 및 및 기술 서비스업 순으</w:t>
      </w:r>
      <w:r w:rsidR="00916D53">
        <w:rPr>
          <w:rFonts w:hint="eastAsia"/>
        </w:rPr>
        <w:t>로</w:t>
      </w:r>
      <w:r w:rsidR="00C152C5">
        <w:rPr>
          <w:rFonts w:hint="eastAsia"/>
        </w:rPr>
        <w:t xml:space="preserve"> 나타났다.</w:t>
      </w:r>
      <w:r w:rsidR="004A2D07">
        <w:rPr>
          <w:rStyle w:val="a9"/>
        </w:rPr>
        <w:footnoteReference w:id="12"/>
      </w:r>
      <w:r w:rsidR="00C152C5">
        <w:rPr>
          <w:rFonts w:hint="eastAsia"/>
        </w:rPr>
        <w:t xml:space="preserve"> </w:t>
      </w:r>
      <w:r w:rsidR="004A2D07">
        <w:rPr>
          <w:rFonts w:hint="eastAsia"/>
        </w:rPr>
        <w:t>이들 산업은 모두 전문직의 비중의 60% 이상으로 구성되어 있기 때문에 대체확률이 평균적으로 낮게 나타나는 것으로 보인다.</w:t>
      </w:r>
    </w:p>
    <w:p w:rsidR="00916D53" w:rsidRDefault="00916D53" w:rsidP="00916D53">
      <w:pPr>
        <w:jc w:val="center"/>
      </w:pPr>
      <w:r>
        <w:rPr>
          <w:rFonts w:hint="eastAsia"/>
        </w:rPr>
        <w:t>&lt;산업별 전문직 종사자 비중&gt;</w:t>
      </w:r>
    </w:p>
    <w:p w:rsidR="00916D53" w:rsidRDefault="00916D53" w:rsidP="00916D53">
      <w:pPr>
        <w:jc w:val="center"/>
      </w:pPr>
      <w:r>
        <w:rPr>
          <w:rFonts w:hint="eastAsia"/>
        </w:rPr>
        <w:t>(전문직은 전문가 및 관련 종사자)</w:t>
      </w:r>
    </w:p>
    <w:p w:rsidR="00916D53" w:rsidRDefault="00916D53" w:rsidP="00C152C5">
      <w:r>
        <w:rPr>
          <w:noProof/>
        </w:rPr>
        <w:lastRenderedPageBreak/>
        <w:drawing>
          <wp:inline distT="0" distB="0" distL="0" distR="0" wp14:anchorId="262D7CAC" wp14:editId="3A14880F">
            <wp:extent cx="5727940" cy="3925019"/>
            <wp:effectExtent l="0" t="0" r="25400" b="18415"/>
            <wp:docPr id="25" name="차트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FB086A" w:rsidRPr="00FB086A" w:rsidRDefault="00FB086A" w:rsidP="00C152C5">
      <w:pPr>
        <w:rPr>
          <w:i/>
        </w:rPr>
      </w:pPr>
    </w:p>
    <w:tbl>
      <w:tblPr>
        <w:tblStyle w:val="a5"/>
        <w:tblW w:w="0" w:type="auto"/>
        <w:tblLook w:val="04A0" w:firstRow="1" w:lastRow="0" w:firstColumn="1" w:lastColumn="0" w:noHBand="0" w:noVBand="1"/>
      </w:tblPr>
      <w:tblGrid>
        <w:gridCol w:w="9242"/>
      </w:tblGrid>
      <w:tr w:rsidR="007D1C30" w:rsidTr="007D1C30">
        <w:tc>
          <w:tcPr>
            <w:tcW w:w="9224" w:type="dxa"/>
          </w:tcPr>
          <w:p w:rsidR="007D1C30" w:rsidRPr="00120018" w:rsidRDefault="007D1C30" w:rsidP="007D1C30">
            <w:pPr>
              <w:rPr>
                <w:b/>
              </w:rPr>
            </w:pPr>
            <w:r w:rsidRPr="00120018">
              <w:rPr>
                <w:rFonts w:hint="eastAsia"/>
                <w:b/>
              </w:rPr>
              <w:t xml:space="preserve">&lt;박스&gt; </w:t>
            </w:r>
            <w:r w:rsidR="004A2D07">
              <w:rPr>
                <w:rFonts w:hint="eastAsia"/>
                <w:b/>
              </w:rPr>
              <w:t>서비스업에서 자동화가 벌어진다면?</w:t>
            </w:r>
          </w:p>
          <w:p w:rsidR="007D1C30" w:rsidRDefault="007D1C30" w:rsidP="007D1C30">
            <w:r w:rsidRPr="003F1D10">
              <w:t xml:space="preserve">압축적으로 산업화 과정을 거친 </w:t>
            </w:r>
            <w:r>
              <w:t>우리나라</w:t>
            </w:r>
            <w:r>
              <w:rPr>
                <w:rFonts w:hint="eastAsia"/>
              </w:rPr>
              <w:t>는</w:t>
            </w:r>
            <w:r w:rsidRPr="003F1D10">
              <w:t xml:space="preserve"> </w:t>
            </w:r>
            <w:r>
              <w:rPr>
                <w:rFonts w:hint="eastAsia"/>
              </w:rPr>
              <w:t xml:space="preserve">산업별 일자리 비중이 빠르게 변하는 가운데서도 </w:t>
            </w:r>
            <w:r w:rsidRPr="003F1D10">
              <w:t xml:space="preserve">장기적으로 </w:t>
            </w:r>
            <w:r>
              <w:rPr>
                <w:rFonts w:hint="eastAsia"/>
              </w:rPr>
              <w:t>일자리가</w:t>
            </w:r>
            <w:r w:rsidRPr="003F1D10">
              <w:t xml:space="preserve"> 증가해 왔다. 1960년대 700만명 이었던 전체 근로자수는 지난해 2670만명으로 약 3.5배 급증하였다. 농업의 </w:t>
            </w:r>
            <w:r>
              <w:rPr>
                <w:rFonts w:hint="eastAsia"/>
              </w:rPr>
              <w:t xml:space="preserve">종사자 수는 1976년 551만명으로 최고치를 기록한 이후 꾸준히 감소하여 2017년 128만명까지 감소하였다. 전체 고용에서 차지하는 </w:t>
            </w:r>
            <w:r w:rsidRPr="003F1D10">
              <w:t>비중은 19</w:t>
            </w:r>
            <w:r>
              <w:rPr>
                <w:rFonts w:hint="eastAsia"/>
              </w:rPr>
              <w:t>63</w:t>
            </w:r>
            <w:r>
              <w:t>년</w:t>
            </w:r>
            <w:r>
              <w:rPr>
                <w:rFonts w:hint="eastAsia"/>
              </w:rPr>
              <w:t xml:space="preserve"> 63%에서 지난해에는 4.8%까지 하락하였다. </w:t>
            </w:r>
            <w:r w:rsidRPr="003F1D10">
              <w:t xml:space="preserve">2차 산업에 해당하는 제조업과 광업의 일자리는 1960년대 본격적인 경제개발 이후 꾸준히 증가하였다가 </w:t>
            </w:r>
            <w:r>
              <w:rPr>
                <w:rFonts w:hint="eastAsia"/>
              </w:rPr>
              <w:t xml:space="preserve">1991년 522만명을 </w:t>
            </w:r>
            <w:r w:rsidRPr="003F1D10">
              <w:t>기점으로 하락</w:t>
            </w:r>
            <w:r>
              <w:rPr>
                <w:rFonts w:hint="eastAsia"/>
              </w:rPr>
              <w:t>한 이후 이전 수준을 회복하지 못하고 있다.</w:t>
            </w:r>
            <w:r w:rsidRPr="003F1D10">
              <w:t xml:space="preserve"> </w:t>
            </w:r>
            <w:r>
              <w:rPr>
                <w:rFonts w:hint="eastAsia"/>
              </w:rPr>
              <w:t>제조업과 광업 일자리는 금융위기 직후인 2009년 390만명까지 하락하였다가 이후 제조업 경기 호조로 지난해에는 450만명까지 회복하였으나, 전체 고용에서 차지하는 비중은 최고 수준이었던 1988년 29%에서 지난해에 17%까지 하락하였다.</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99" w:type="dxa"/>
                <w:right w:w="99" w:type="dxa"/>
              </w:tblCellMar>
              <w:tblLook w:val="04A0" w:firstRow="1" w:lastRow="0" w:firstColumn="1" w:lastColumn="0" w:noHBand="0" w:noVBand="1"/>
            </w:tblPr>
            <w:tblGrid>
              <w:gridCol w:w="4610"/>
              <w:gridCol w:w="4416"/>
            </w:tblGrid>
            <w:tr w:rsidR="007D1C30" w:rsidTr="007D1C30">
              <w:tc>
                <w:tcPr>
                  <w:tcW w:w="4475" w:type="dxa"/>
                </w:tcPr>
                <w:p w:rsidR="007D1C30" w:rsidRDefault="007D1C30" w:rsidP="007D1C30">
                  <w:del w:id="3" w:author="kunwoo.kim" w:date="2018-04-17T08:53:00Z">
                    <w:r>
                      <w:rPr>
                        <w:noProof/>
                      </w:rPr>
                      <w:lastRenderedPageBreak/>
                      <w:drawing>
                        <wp:inline distT="0" distB="0" distL="0" distR="0" wp14:anchorId="307F0F87" wp14:editId="158378D3">
                          <wp:extent cx="3009900" cy="2705100"/>
                          <wp:effectExtent l="0" t="0" r="19050" b="19050"/>
                          <wp:docPr id="1" name="차트 1">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16="http://schemas.microsoft.com/office/drawing/2014/main" id="{1101CE74-5165-4406-AB0B-8A74B73AE10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del>
                </w:p>
              </w:tc>
              <w:tc>
                <w:tcPr>
                  <w:tcW w:w="4758" w:type="dxa"/>
                </w:tcPr>
                <w:p w:rsidR="007D1C30" w:rsidRDefault="007D1C30" w:rsidP="007D1C30">
                  <w:del w:id="4" w:author="kunwoo.kim" w:date="2018-04-17T08:53:00Z">
                    <w:r>
                      <w:rPr>
                        <w:noProof/>
                      </w:rPr>
                      <w:drawing>
                        <wp:inline distT="0" distB="0" distL="0" distR="0" wp14:anchorId="6FBEF4C4" wp14:editId="0BC0F34D">
                          <wp:extent cx="2876550" cy="2705100"/>
                          <wp:effectExtent l="0" t="0" r="19050" b="19050"/>
                          <wp:docPr id="9" name="차트 9">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16="http://schemas.microsoft.com/office/drawing/2014/main" id="{C507DF58-642F-46B2-BB7F-8B7046A2845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del>
                </w:p>
              </w:tc>
            </w:tr>
          </w:tbl>
          <w:p w:rsidR="007D1C30" w:rsidRDefault="007D1C30" w:rsidP="007D1C30"/>
          <w:p w:rsidR="007D1C30" w:rsidRDefault="007D1C30" w:rsidP="007D1C30">
            <w:r w:rsidRPr="003F1D10">
              <w:t xml:space="preserve">이렇게 </w:t>
            </w:r>
            <w:r>
              <w:rPr>
                <w:rFonts w:hint="eastAsia"/>
              </w:rPr>
              <w:t xml:space="preserve">1차 산업과 2차 산업에서 감소한 일자리는 </w:t>
            </w:r>
            <w:r>
              <w:t>서비스업</w:t>
            </w:r>
            <w:r>
              <w:rPr>
                <w:rFonts w:hint="eastAsia"/>
              </w:rPr>
              <w:t>에서 일자리 증가로</w:t>
            </w:r>
            <w:r w:rsidRPr="003F1D10">
              <w:t xml:space="preserve"> 만회해 왔다. </w:t>
            </w:r>
            <w:r>
              <w:rPr>
                <w:rFonts w:hint="eastAsia"/>
              </w:rPr>
              <w:t>서비스업 일자리는 1963년 214만명으로 전체 고용의 28%에 불과하였지만, 2017년에는 2090만명으로 전체 고용의 78%로 증가하였다. 반면, 농업, 광업, 제조업의 취업자 수와 비중은 최고점에서 하락한 이후에는 이전 수준을 회복하지 못하는 모습이었다.</w:t>
            </w:r>
          </w:p>
          <w:p w:rsidR="007D1C30" w:rsidRPr="00120018" w:rsidRDefault="007D1C30" w:rsidP="007D1C30">
            <w:r>
              <w:rPr>
                <w:rFonts w:hint="eastAsia"/>
              </w:rPr>
              <w:t>앞으로는 서비스업에서도 자동화와 교역의 영향이 가시화될 것으로 전망된다. 경제 발전에 따라 고용 비중이 꾸준히 증가해왔던 서비스업에서 기계에 의한 일자리 대체와 해외로의 일자리 유출에 대응이 향후에는 더욱 중요한 과제로 부상할 것으로 보인다.</w:t>
            </w:r>
          </w:p>
        </w:tc>
      </w:tr>
    </w:tbl>
    <w:p w:rsidR="007D1C30" w:rsidRPr="007D1C30" w:rsidRDefault="007D1C30" w:rsidP="00D1676C">
      <w:pPr>
        <w:rPr>
          <w:b/>
        </w:rPr>
      </w:pPr>
    </w:p>
    <w:p w:rsidR="00D1676C" w:rsidRPr="00A800A5" w:rsidRDefault="003076C2" w:rsidP="0022023C">
      <w:pPr>
        <w:pStyle w:val="ab"/>
        <w:ind w:left="600" w:right="200" w:hanging="400"/>
      </w:pPr>
      <w:r>
        <w:rPr>
          <w:rFonts w:hint="eastAsia"/>
        </w:rPr>
        <w:t>고졸, 대졸</w:t>
      </w:r>
      <w:r w:rsidR="00D1676C">
        <w:rPr>
          <w:rFonts w:hint="eastAsia"/>
        </w:rPr>
        <w:t xml:space="preserve"> 대체위험 높고, 임금 수준이 낮을수록 대체위험 </w:t>
      </w:r>
      <w:r>
        <w:rPr>
          <w:rFonts w:hint="eastAsia"/>
        </w:rPr>
        <w:t>높</w:t>
      </w:r>
      <w:r w:rsidR="00D1676C">
        <w:rPr>
          <w:rFonts w:hint="eastAsia"/>
        </w:rPr>
        <w:t>아</w:t>
      </w:r>
    </w:p>
    <w:p w:rsidR="00C152C5" w:rsidRDefault="00D1676C" w:rsidP="00E903C2">
      <w:r>
        <w:rPr>
          <w:rFonts w:hint="eastAsia"/>
        </w:rPr>
        <w:t xml:space="preserve">교육수준별로는 고졸의 고위험 </w:t>
      </w:r>
      <w:r w:rsidR="00510D29">
        <w:rPr>
          <w:rFonts w:hint="eastAsia"/>
        </w:rPr>
        <w:t xml:space="preserve">비중이 44%(405만명)에 달하는 것으로 나타났다. </w:t>
      </w:r>
      <w:r w:rsidR="00E903C2">
        <w:rPr>
          <w:rFonts w:hint="eastAsia"/>
        </w:rPr>
        <w:t xml:space="preserve">이이서 </w:t>
      </w:r>
      <w:r>
        <w:rPr>
          <w:rFonts w:hint="eastAsia"/>
        </w:rPr>
        <w:t>전문대졸</w:t>
      </w:r>
      <w:r w:rsidR="00E903C2">
        <w:rPr>
          <w:rFonts w:hint="eastAsia"/>
        </w:rPr>
        <w:t>의 고위험 비중이</w:t>
      </w:r>
      <w:r>
        <w:rPr>
          <w:rFonts w:hint="eastAsia"/>
        </w:rPr>
        <w:t xml:space="preserve"> </w:t>
      </w:r>
      <w:r w:rsidR="00E903C2">
        <w:rPr>
          <w:rFonts w:hint="eastAsia"/>
        </w:rPr>
        <w:t xml:space="preserve">43.5%로 나타났고 대졸자의 고위험 취업자 비중도 36.4%에 달했다. </w:t>
      </w:r>
      <w:r w:rsidR="003076C2">
        <w:rPr>
          <w:rFonts w:hint="eastAsia"/>
        </w:rPr>
        <w:t>고졸, 전문대졸, 대졸</w:t>
      </w:r>
      <w:r w:rsidR="00E903C2">
        <w:rPr>
          <w:rFonts w:hint="eastAsia"/>
        </w:rPr>
        <w:t xml:space="preserve"> 취업자의 비중은 전체의 80%인데, </w:t>
      </w:r>
      <w:r w:rsidR="003076C2">
        <w:rPr>
          <w:rFonts w:hint="eastAsia"/>
        </w:rPr>
        <w:t xml:space="preserve">고위험 취업자에서 차지하는 비중은 88%로 </w:t>
      </w:r>
      <w:r w:rsidR="00E903C2">
        <w:rPr>
          <w:rFonts w:hint="eastAsia"/>
        </w:rPr>
        <w:t xml:space="preserve">더 높게 나타난다. </w:t>
      </w:r>
    </w:p>
    <w:p w:rsidR="003076C2" w:rsidRDefault="003076C2" w:rsidP="003076C2">
      <w:pPr>
        <w:jc w:val="center"/>
      </w:pPr>
      <w:r w:rsidRPr="00260CF5">
        <w:rPr>
          <w:rFonts w:hint="eastAsia"/>
          <w:b/>
        </w:rPr>
        <w:t>&lt;</w:t>
      </w:r>
      <w:r>
        <w:rPr>
          <w:rFonts w:hint="eastAsia"/>
          <w:b/>
        </w:rPr>
        <w:t>교육수준별 컴퓨터 대체확률 및 고위험 취업자수</w:t>
      </w:r>
      <w:r w:rsidRPr="00260CF5">
        <w:rPr>
          <w:rFonts w:hint="eastAsia"/>
          <w:b/>
        </w:rPr>
        <w:t>&gt;</w:t>
      </w:r>
      <w:r w:rsidR="00636A59">
        <w:rPr>
          <w:b/>
          <w:noProof/>
        </w:rPr>
        <w:lastRenderedPageBreak/>
        <w:drawing>
          <wp:inline distT="0" distB="0" distL="0" distR="0" wp14:anchorId="29E915FE">
            <wp:extent cx="5391150" cy="2966985"/>
            <wp:effectExtent l="0" t="0" r="0" b="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400849" cy="2972323"/>
                    </a:xfrm>
                    <a:prstGeom prst="rect">
                      <a:avLst/>
                    </a:prstGeom>
                    <a:noFill/>
                  </pic:spPr>
                </pic:pic>
              </a:graphicData>
            </a:graphic>
          </wp:inline>
        </w:drawing>
      </w:r>
    </w:p>
    <w:p w:rsidR="00E903C2" w:rsidRDefault="00F46F9D" w:rsidP="00E903C2">
      <w:r>
        <w:rPr>
          <w:rFonts w:hint="eastAsia"/>
        </w:rPr>
        <w:t xml:space="preserve">앞에서 살펴본 </w:t>
      </w:r>
      <w:r w:rsidR="00E903C2">
        <w:rPr>
          <w:rFonts w:hint="eastAsia"/>
        </w:rPr>
        <w:t>3대 리스크 업종의 종사자 교육수준은 고졸의 비중이 높은 것으로 나타난다. 고졸 종사자의 비중은 전체 산업 기준으로 35%인데, 도소매업(41%), 제조업(44%), 숙박 및 음식업(44%) 등은 모두 평균을 상회한다. 반면, 대졸자 비중의 경우 전체 평균을 조금 상회하는 도소매업을 제외하면 나머지 산업 모두 평균에 못 미친다. 석사 이상의 경우에도 전산업 평균이 석사 4.3%, 박사 1.1%인데 반해서 이들 3대 업종의 평균은 각각 1.7%, 0.2%로 절반에도 미치지 못한다.</w:t>
      </w:r>
    </w:p>
    <w:p w:rsidR="00E903C2" w:rsidRDefault="00E903C2" w:rsidP="00E903C2">
      <w:pPr>
        <w:jc w:val="center"/>
      </w:pPr>
      <w:r>
        <w:rPr>
          <w:rFonts w:hint="eastAsia"/>
        </w:rPr>
        <w:t>&lt;3대 리스크 업종의 교육수준별 종사자 비중&gt;</w:t>
      </w:r>
    </w:p>
    <w:p w:rsidR="00E903C2" w:rsidRDefault="00E903C2" w:rsidP="00E903C2">
      <w:r>
        <w:rPr>
          <w:noProof/>
        </w:rPr>
        <w:lastRenderedPageBreak/>
        <w:drawing>
          <wp:inline distT="0" distB="0" distL="0" distR="0" wp14:anchorId="3E4038A6" wp14:editId="40C9FE10">
            <wp:extent cx="3990975" cy="3858311"/>
            <wp:effectExtent l="0" t="0" r="0" b="8890"/>
            <wp:docPr id="24" name="그림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93836" cy="3861077"/>
                    </a:xfrm>
                    <a:prstGeom prst="rect">
                      <a:avLst/>
                    </a:prstGeom>
                    <a:noFill/>
                    <a:ln>
                      <a:noFill/>
                    </a:ln>
                    <a:effectLst/>
                  </pic:spPr>
                </pic:pic>
              </a:graphicData>
            </a:graphic>
          </wp:inline>
        </w:drawing>
      </w:r>
    </w:p>
    <w:p w:rsidR="003076C2" w:rsidRDefault="003076C2" w:rsidP="00310D59">
      <w:r>
        <w:rPr>
          <w:rFonts w:hint="eastAsia"/>
        </w:rPr>
        <w:t xml:space="preserve">한편, 대학원 이상의 학력의 경우 대체확률이 박사는 </w:t>
      </w:r>
      <w:r w:rsidR="00510D29">
        <w:rPr>
          <w:rFonts w:hint="eastAsia"/>
        </w:rPr>
        <w:t>0.17</w:t>
      </w:r>
      <w:r>
        <w:rPr>
          <w:rFonts w:hint="eastAsia"/>
        </w:rPr>
        <w:t xml:space="preserve">, 석사는 </w:t>
      </w:r>
      <w:r w:rsidR="00510D29">
        <w:rPr>
          <w:rFonts w:hint="eastAsia"/>
        </w:rPr>
        <w:t>0.</w:t>
      </w:r>
      <w:r>
        <w:rPr>
          <w:rFonts w:hint="eastAsia"/>
        </w:rPr>
        <w:t>30로 상대적으로 낮은 수준을 보여주었다. 고위험 취업자 비중도 박사는 5.9%에 불과하였고, 석사도 전체 114만명 중 19만명인 16.7%에 그쳤다. 대졸 이상에서는 학력이 높아질수록 대체확률도 뚜렷하게 낮아지는 것으로 나타났다.</w:t>
      </w:r>
    </w:p>
    <w:tbl>
      <w:tblPr>
        <w:tblStyle w:val="a5"/>
        <w:tblW w:w="0" w:type="auto"/>
        <w:tblLook w:val="04A0" w:firstRow="1" w:lastRow="0" w:firstColumn="1" w:lastColumn="0" w:noHBand="0" w:noVBand="1"/>
      </w:tblPr>
      <w:tblGrid>
        <w:gridCol w:w="9224"/>
      </w:tblGrid>
      <w:tr w:rsidR="001D56C7" w:rsidTr="00A0697A">
        <w:tc>
          <w:tcPr>
            <w:tcW w:w="9224" w:type="dxa"/>
          </w:tcPr>
          <w:p w:rsidR="001D56C7" w:rsidRPr="00C0446A" w:rsidRDefault="001D56C7" w:rsidP="00A0697A">
            <w:pPr>
              <w:rPr>
                <w:b/>
              </w:rPr>
            </w:pPr>
            <w:r>
              <w:rPr>
                <w:rFonts w:hint="eastAsia"/>
                <w:b/>
              </w:rPr>
              <w:t xml:space="preserve">&lt;박스&gt; </w:t>
            </w:r>
            <w:r w:rsidR="00475B49">
              <w:rPr>
                <w:rFonts w:hint="eastAsia"/>
                <w:b/>
              </w:rPr>
              <w:t>ICT 혁명은 고학력</w:t>
            </w:r>
            <w:r w:rsidR="003D1F87">
              <w:rPr>
                <w:rFonts w:hint="eastAsia"/>
                <w:b/>
              </w:rPr>
              <w:t xml:space="preserve"> </w:t>
            </w:r>
            <w:r>
              <w:rPr>
                <w:rFonts w:hint="eastAsia"/>
                <w:b/>
              </w:rPr>
              <w:t>숙련편향적 기술발전과 일자리 양극화</w:t>
            </w:r>
          </w:p>
          <w:p w:rsidR="001D56C7" w:rsidRDefault="001D56C7" w:rsidP="00A0697A">
            <w:r>
              <w:rPr>
                <w:rFonts w:hint="eastAsia"/>
              </w:rPr>
              <w:t xml:space="preserve">90년대 말 이후 기술이 노동시장에 미치는 영향에 대한 주요 논의는 일자리 양극화를 중심으로 이루어져 왔다. 기술이 일자리의 양은 감소시키지는 않았지만, </w:t>
            </w:r>
            <w:r w:rsidRPr="00FD0E55">
              <w:t xml:space="preserve">기술 수준 측면에서 </w:t>
            </w:r>
            <w:r>
              <w:rPr>
                <w:rFonts w:hint="eastAsia"/>
              </w:rPr>
              <w:t xml:space="preserve">컴퓨터와 기계로 자동화하기가 용이한 </w:t>
            </w:r>
            <w:r w:rsidRPr="00FD0E55">
              <w:t>중간 수준의 일자리가 기술에 의해서 대체되면서 일자리가 양극화 되었다는 분석이 주를 이루었다.</w:t>
            </w:r>
            <w:r>
              <w:rPr>
                <w:rFonts w:hint="eastAsia"/>
              </w:rPr>
              <w:t xml:space="preserve"> Acemoglu(1999)는 미국 노동시장 데이터를 이용하여 1983년과 1993년 사이 고임금과 저임금 일자리의 비중은 늘어난 반면, 중간 일자리의 비중은 동기간 2.4%p 줄어들었음을 실증적으로 보여주었다. 이후 우리나라를 비롯한 여타 선진국 대상으로 후속 연구들이 이어졌고, 90년대 이후 대부분의 국가에서 유사한 결론이 언급되었다.</w:t>
            </w:r>
          </w:p>
          <w:p w:rsidR="001D56C7" w:rsidRDefault="001D56C7" w:rsidP="00A0697A">
            <w:r>
              <w:rPr>
                <w:rFonts w:hint="eastAsia"/>
              </w:rPr>
              <w:t xml:space="preserve">Worldbank(2016)에 따르면, 기술진보에 따른 일자리 양극화 현상은 선진국뿐만 아니라 개도국에서도 광범위하게 관찰되는 것으로 나타났다. 1995년과 2012년 기간 동안 우리나라를 비롯한 대부분의 국가들은 대체로 중숙련 일자리의 비중은 감소한 반면, 고숙련 일자리와 저숙련 일자리의 비중은 증가하였다. 우리나라는 고숙련 일자리의 비중이 46%p, 저숙련 일자리의 비중이 16%p 증가하는 동안, 중숙련 일자리의 비중은 62%p 감소하였다. 한편, 세계화의 진전 속에 </w:t>
            </w:r>
            <w:r>
              <w:t>‘</w:t>
            </w:r>
            <w:r>
              <w:rPr>
                <w:rFonts w:hint="eastAsia"/>
              </w:rPr>
              <w:t>세계의 공장</w:t>
            </w:r>
            <w:r>
              <w:t>’</w:t>
            </w:r>
            <w:r>
              <w:rPr>
                <w:rFonts w:hint="eastAsia"/>
              </w:rPr>
              <w:lastRenderedPageBreak/>
              <w:t>으로 부상한 중국의 경우에는 중숙련 일자리의 비중이 동기간 71%p 급증하면서 다른 양상을 나타내었다.</w:t>
            </w:r>
          </w:p>
          <w:p w:rsidR="001D56C7" w:rsidRPr="00A800A5" w:rsidRDefault="001D56C7" w:rsidP="00A0697A">
            <w:pPr>
              <w:rPr>
                <w:del w:id="5" w:author="kunwoo.kim" w:date="2018-04-17T08:53:00Z"/>
              </w:rPr>
            </w:pPr>
            <w:del w:id="6" w:author="kunwoo.kim" w:date="2018-04-17T08:53:00Z">
              <w:r>
                <w:rPr>
                  <w:noProof/>
                </w:rPr>
                <w:drawing>
                  <wp:inline distT="0" distB="0" distL="0" distR="0" wp14:anchorId="536C92F7" wp14:editId="074EF7E8">
                    <wp:extent cx="5705475" cy="3181350"/>
                    <wp:effectExtent l="0" t="0" r="9525" b="19050"/>
                    <wp:docPr id="10" name="차트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del>
          </w:p>
          <w:p w:rsidR="001D56C7" w:rsidRPr="004F2B6D" w:rsidRDefault="001D56C7" w:rsidP="00A0697A">
            <w:pPr>
              <w:rPr>
                <w:b/>
              </w:rPr>
            </w:pPr>
          </w:p>
        </w:tc>
      </w:tr>
    </w:tbl>
    <w:p w:rsidR="001D56C7" w:rsidRDefault="001D56C7" w:rsidP="00D1676C">
      <w:pPr>
        <w:jc w:val="left"/>
      </w:pPr>
    </w:p>
    <w:p w:rsidR="003076C2" w:rsidRDefault="00684834" w:rsidP="00D1676C">
      <w:pPr>
        <w:jc w:val="left"/>
        <w:rPr>
          <w:b/>
        </w:rPr>
      </w:pPr>
      <w:r>
        <w:rPr>
          <w:rFonts w:hint="eastAsia"/>
        </w:rPr>
        <w:t>소득</w:t>
      </w:r>
      <w:r w:rsidR="003076C2">
        <w:rPr>
          <w:rFonts w:hint="eastAsia"/>
        </w:rPr>
        <w:t xml:space="preserve"> </w:t>
      </w:r>
      <w:r>
        <w:rPr>
          <w:rFonts w:hint="eastAsia"/>
        </w:rPr>
        <w:t>분위</w:t>
      </w:r>
      <w:r w:rsidR="003076C2">
        <w:rPr>
          <w:rFonts w:hint="eastAsia"/>
        </w:rPr>
        <w:t>별로</w:t>
      </w:r>
      <w:r w:rsidR="00510D29">
        <w:rPr>
          <w:rFonts w:hint="eastAsia"/>
        </w:rPr>
        <w:t>는</w:t>
      </w:r>
      <w:r w:rsidR="003076C2">
        <w:rPr>
          <w:rFonts w:hint="eastAsia"/>
        </w:rPr>
        <w:t xml:space="preserve"> 살펴보면, 소득</w:t>
      </w:r>
      <w:r>
        <w:rPr>
          <w:rFonts w:hint="eastAsia"/>
        </w:rPr>
        <w:t xml:space="preserve"> 3분위의 고위험 취업자 비중이 42.0%로 가장 높게 나타났고, 소득 5분위의 고위험 비중이 32.6%로 가장 낮게 나타났다. 소득 1분위와 소득 1분위 취업자는 소득 3분위 취업자에 비해서 오히려 고위험 취업자 비중이 낮은 것으로 나타났다. </w:t>
      </w:r>
    </w:p>
    <w:p w:rsidR="00D92EA0" w:rsidRDefault="00D92EA0" w:rsidP="00D92EA0">
      <w:pPr>
        <w:jc w:val="left"/>
      </w:pPr>
      <w:r w:rsidRPr="00D1676C">
        <w:rPr>
          <w:rFonts w:hint="eastAsia"/>
          <w:b/>
        </w:rPr>
        <w:t>&lt;임금 수준별 컴퓨터 대체확률 및 고위험 취업자 비중&gt;</w:t>
      </w:r>
      <w:r>
        <w:rPr>
          <w:b/>
        </w:rPr>
        <w:br/>
      </w:r>
      <w:r w:rsidR="00510D29">
        <w:rPr>
          <w:noProof/>
        </w:rPr>
        <w:drawing>
          <wp:inline distT="0" distB="0" distL="0" distR="0" wp14:anchorId="18A3E9DA" wp14:editId="634F1056">
            <wp:extent cx="3781425" cy="1409700"/>
            <wp:effectExtent l="0" t="0" r="9525"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781425" cy="1409700"/>
                    </a:xfrm>
                    <a:prstGeom prst="rect">
                      <a:avLst/>
                    </a:prstGeom>
                  </pic:spPr>
                </pic:pic>
              </a:graphicData>
            </a:graphic>
          </wp:inline>
        </w:drawing>
      </w:r>
      <w:r>
        <w:rPr>
          <w:rFonts w:hint="eastAsia"/>
        </w:rPr>
        <w:br/>
        <w:t>주: 소득은 최근 3개월 평균 임금 기준</w:t>
      </w:r>
    </w:p>
    <w:p w:rsidR="00684834" w:rsidRPr="001D56C7" w:rsidRDefault="00684834" w:rsidP="00D92EA0">
      <w:pPr>
        <w:jc w:val="left"/>
      </w:pPr>
      <w:r>
        <w:rPr>
          <w:rFonts w:hint="eastAsia"/>
        </w:rPr>
        <w:t>소득 구간별로 살펴보면, 취업자 비중이 높은 소득 구간에서 고위험 취업자의 수도 높은 것으로 나타났다. 소득구간 100~400만원 수준의 취업자가 전체의 75%를 차지하고 있는데, 해당 소득 구간의 고위험 취업자 비중도 78.4%로 유사한 수준이다.</w:t>
      </w:r>
      <w:r w:rsidR="001D56C7">
        <w:rPr>
          <w:rFonts w:hint="eastAsia"/>
        </w:rPr>
        <w:t xml:space="preserve"> 이 구간의 고위험 취업자 비중은 평균 39.8%로 전체 평균의 38.3%을 소폭 상회하는 수준이다. 소득이 높을수록 고위험 취업자 비중도 </w:t>
      </w:r>
      <w:r w:rsidR="001D56C7">
        <w:rPr>
          <w:rFonts w:hint="eastAsia"/>
        </w:rPr>
        <w:lastRenderedPageBreak/>
        <w:t xml:space="preserve">낮아지는 경향이 나타나지만, 소득 500만원 이상 취업자 비중은 8%에 불과하다. </w:t>
      </w:r>
    </w:p>
    <w:p w:rsidR="00684834" w:rsidRPr="00E33805" w:rsidRDefault="00684834" w:rsidP="00684834">
      <w:pPr>
        <w:jc w:val="center"/>
        <w:rPr>
          <w:b/>
        </w:rPr>
      </w:pPr>
      <w:r w:rsidRPr="00E33805">
        <w:rPr>
          <w:rFonts w:hint="eastAsia"/>
          <w:b/>
        </w:rPr>
        <w:t>&lt;</w:t>
      </w:r>
      <w:r>
        <w:rPr>
          <w:rFonts w:hint="eastAsia"/>
          <w:b/>
        </w:rPr>
        <w:t>소득구간</w:t>
      </w:r>
      <w:r w:rsidRPr="00E33805">
        <w:rPr>
          <w:rFonts w:hint="eastAsia"/>
          <w:b/>
        </w:rPr>
        <w:t>별 대체 위험군 종사자수 현황&gt;</w:t>
      </w:r>
    </w:p>
    <w:p w:rsidR="00684834" w:rsidRDefault="00684834" w:rsidP="00D92EA0">
      <w:pPr>
        <w:jc w:val="left"/>
      </w:pPr>
      <w:r>
        <w:rPr>
          <w:noProof/>
        </w:rPr>
        <w:drawing>
          <wp:inline distT="0" distB="0" distL="0" distR="0" wp14:anchorId="3C1968CA" wp14:editId="67260921">
            <wp:extent cx="4572000" cy="2743200"/>
            <wp:effectExtent l="0" t="0" r="19050" b="19050"/>
            <wp:docPr id="28" name="차트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774007" w:rsidRPr="00636A59" w:rsidRDefault="00684834" w:rsidP="00D92EA0">
      <w:pPr>
        <w:jc w:val="left"/>
        <w:rPr>
          <w:b/>
        </w:rPr>
      </w:pPr>
      <w:r w:rsidRPr="00636A59">
        <w:rPr>
          <w:rFonts w:hint="eastAsia"/>
          <w:b/>
        </w:rPr>
        <w:t>&lt;소득 수준별 고위험 취업자 비중&gt;</w:t>
      </w:r>
    </w:p>
    <w:p w:rsidR="00774007" w:rsidRDefault="00774007" w:rsidP="00D92EA0">
      <w:pPr>
        <w:jc w:val="left"/>
      </w:pPr>
      <w:r>
        <w:rPr>
          <w:noProof/>
        </w:rPr>
        <w:drawing>
          <wp:inline distT="0" distB="0" distL="0" distR="0" wp14:anchorId="04A47E19" wp14:editId="79965339">
            <wp:extent cx="4572000" cy="2743200"/>
            <wp:effectExtent l="0" t="0" r="19050" b="19050"/>
            <wp:docPr id="27" name="차트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4F2B6D" w:rsidRDefault="004F2B6D" w:rsidP="00310D59">
      <w:pPr>
        <w:rPr>
          <w:b/>
        </w:rPr>
      </w:pPr>
    </w:p>
    <w:p w:rsidR="00BA4562" w:rsidRPr="007B7E32" w:rsidRDefault="00120018" w:rsidP="00310D59">
      <w:pPr>
        <w:rPr>
          <w:b/>
        </w:rPr>
      </w:pPr>
      <w:r>
        <w:rPr>
          <w:rFonts w:hint="eastAsia"/>
          <w:b/>
        </w:rPr>
        <w:t xml:space="preserve">미래 일자리 변화의 </w:t>
      </w:r>
      <w:r w:rsidR="007B7E32">
        <w:rPr>
          <w:rFonts w:hint="eastAsia"/>
          <w:b/>
        </w:rPr>
        <w:t>의미</w:t>
      </w:r>
      <w:r w:rsidR="00B902F2">
        <w:rPr>
          <w:rFonts w:hint="eastAsia"/>
          <w:b/>
        </w:rPr>
        <w:t>와 시사점</w:t>
      </w:r>
    </w:p>
    <w:p w:rsidR="00AD686E" w:rsidRDefault="00FB086A" w:rsidP="00FB086A">
      <w:r>
        <w:rPr>
          <w:rFonts w:hint="eastAsia"/>
        </w:rPr>
        <w:t xml:space="preserve">향후에는 </w:t>
      </w:r>
      <w:r w:rsidR="00AD686E">
        <w:rPr>
          <w:rFonts w:hint="eastAsia"/>
        </w:rPr>
        <w:t>일자리 창출의 보루 역할을 했던 서비스업의 자동화가 본격적으로 시작</w:t>
      </w:r>
      <w:r w:rsidR="00134D0A">
        <w:rPr>
          <w:rFonts w:hint="eastAsia"/>
        </w:rPr>
        <w:t>된다</w:t>
      </w:r>
      <w:r w:rsidR="00AD686E">
        <w:rPr>
          <w:rFonts w:hint="eastAsia"/>
        </w:rPr>
        <w:t xml:space="preserve">. 우리나라의 경우 전체 고용의 78%인 2076만명이 서비스업에 종사하고 있다. 이중 컴퓨터 대체확률이 0.7 </w:t>
      </w:r>
      <w:r w:rsidR="00AD686E">
        <w:rPr>
          <w:rFonts w:hint="eastAsia"/>
        </w:rPr>
        <w:lastRenderedPageBreak/>
        <w:t>이상인 고위험 취업자수는 705만명에 달하고 있어, 제조업 고위험 취업자수 275만명의 2.6배에 해당하는 것으로 나타났다. 과거 사례에서 살펴보았듯이 농업, 제조업의 경우 고용이 감소하기 시작한 이후로 다시 최고점을 회복한 사례는 나타나지 않았다. 향후에 서비스업의 자동화로 인해서 대체되는 인력이 다시 서비스업</w:t>
      </w:r>
      <w:r w:rsidR="00A72921">
        <w:rPr>
          <w:rFonts w:hint="eastAsia"/>
        </w:rPr>
        <w:t>에서 새롭게 창출되는 일자리로 재취업할 수 있는 노동시장을 마련될 수 있어야 할 것으로 보인다.</w:t>
      </w:r>
    </w:p>
    <w:p w:rsidR="007D1C30" w:rsidRDefault="00120018" w:rsidP="00BA4562">
      <w:r>
        <w:rPr>
          <w:rFonts w:hint="eastAsia"/>
        </w:rPr>
        <w:t>서비스업의 자동화는 서비스의 교역</w:t>
      </w:r>
      <w:r w:rsidR="007D1C30">
        <w:rPr>
          <w:rFonts w:hint="eastAsia"/>
        </w:rPr>
        <w:t>재</w:t>
      </w:r>
      <w:r>
        <w:rPr>
          <w:rFonts w:hint="eastAsia"/>
        </w:rPr>
        <w:t>화에도 직접적으로 영향을 미친다.</w:t>
      </w:r>
      <w:r w:rsidRPr="00120018">
        <w:rPr>
          <w:rFonts w:hint="eastAsia"/>
        </w:rPr>
        <w:t xml:space="preserve"> </w:t>
      </w:r>
      <w:r>
        <w:rPr>
          <w:rFonts w:hint="eastAsia"/>
        </w:rPr>
        <w:t xml:space="preserve">특정 업무가 인공지능이나 로봇에 의해서 대체될 경우 </w:t>
      </w:r>
      <w:r w:rsidRPr="00120018">
        <w:t xml:space="preserve">해외 사업자도 인터넷을 통해서 국내 소비자를 대상으로 서비스를 공급할 수 </w:t>
      </w:r>
      <w:r w:rsidR="00FF3C03">
        <w:t>있</w:t>
      </w:r>
      <w:r w:rsidR="00FF3C03">
        <w:rPr>
          <w:rFonts w:hint="eastAsia"/>
        </w:rPr>
        <w:t>기 때문이다</w:t>
      </w:r>
      <w:r w:rsidRPr="00120018">
        <w:t xml:space="preserve">. </w:t>
      </w:r>
      <w:r w:rsidR="00FF3C03">
        <w:rPr>
          <w:rFonts w:hint="eastAsia"/>
        </w:rPr>
        <w:t>그 동안</w:t>
      </w:r>
      <w:r w:rsidR="00A72921">
        <w:rPr>
          <w:rFonts w:hint="eastAsia"/>
        </w:rPr>
        <w:t xml:space="preserve"> 교역</w:t>
      </w:r>
      <w:r w:rsidR="007D1C30">
        <w:rPr>
          <w:rFonts w:hint="eastAsia"/>
        </w:rPr>
        <w:t xml:space="preserve">이 </w:t>
      </w:r>
      <w:r w:rsidR="00A72921">
        <w:rPr>
          <w:rFonts w:hint="eastAsia"/>
        </w:rPr>
        <w:t>농산품, 공산품 등 유형재 중심으로 이루어져 왔다</w:t>
      </w:r>
      <w:r w:rsidR="007D1C30">
        <w:rPr>
          <w:rFonts w:hint="eastAsia"/>
        </w:rPr>
        <w:t>면, 서비스가 컴퓨터로 처리되는 경우 인터넷을 통한 서비스의 교역</w:t>
      </w:r>
      <w:r w:rsidR="00FF3C03">
        <w:rPr>
          <w:rFonts w:hint="eastAsia"/>
        </w:rPr>
        <w:t>이</w:t>
      </w:r>
      <w:r w:rsidR="007D1C30">
        <w:rPr>
          <w:rFonts w:hint="eastAsia"/>
        </w:rPr>
        <w:t xml:space="preserve"> 빠르게 증가할 수 있다. 이미 국경간 데이터 이동이 활발해지면서 </w:t>
      </w:r>
      <w:r w:rsidR="00FF3C03">
        <w:rPr>
          <w:rFonts w:hint="eastAsia"/>
        </w:rPr>
        <w:t xml:space="preserve">전자상거래, 디지털 재화 거래 등을 포괄하는 </w:t>
      </w:r>
      <w:r w:rsidR="007D1C30">
        <w:rPr>
          <w:rFonts w:hint="eastAsia"/>
        </w:rPr>
        <w:t>디지털 상거래도 빠르게 증가하고 있다.</w:t>
      </w:r>
    </w:p>
    <w:p w:rsidR="00120018" w:rsidRDefault="007D1C30" w:rsidP="007937BC">
      <w:r>
        <w:rPr>
          <w:rFonts w:hint="eastAsia"/>
        </w:rPr>
        <w:t xml:space="preserve">이렇게 서비스의 교역재화로 가능 큰 타격을 받을 업종은 도소매업과 음식숙박업일 것으로 보인다. </w:t>
      </w:r>
      <w:r w:rsidR="0042772A">
        <w:rPr>
          <w:rFonts w:hint="eastAsia"/>
        </w:rPr>
        <w:t>앞서 살펴보았듯이 제조업과 함께 도소매업과 음식숙박업</w:t>
      </w:r>
      <w:r w:rsidR="00DE4CD0">
        <w:rPr>
          <w:rFonts w:hint="eastAsia"/>
        </w:rPr>
        <w:t>은</w:t>
      </w:r>
      <w:r w:rsidR="0042772A">
        <w:rPr>
          <w:rFonts w:hint="eastAsia"/>
        </w:rPr>
        <w:t xml:space="preserve"> 컴퓨터 대체확률이 가장 높은 산업으로 나타났</w:t>
      </w:r>
      <w:r w:rsidR="00DE4CD0">
        <w:rPr>
          <w:rFonts w:hint="eastAsia"/>
        </w:rPr>
        <w:t>다</w:t>
      </w:r>
      <w:r w:rsidR="0042772A">
        <w:rPr>
          <w:rFonts w:hint="eastAsia"/>
        </w:rPr>
        <w:t xml:space="preserve">. 이들 산업은 이른바 </w:t>
      </w:r>
      <w:r w:rsidR="0042772A">
        <w:t>‘</w:t>
      </w:r>
      <w:r w:rsidR="0042772A">
        <w:rPr>
          <w:rFonts w:hint="eastAsia"/>
        </w:rPr>
        <w:t>로컬 서비스</w:t>
      </w:r>
      <w:r w:rsidR="0042772A">
        <w:t>’</w:t>
      </w:r>
      <w:r w:rsidR="0042772A">
        <w:rPr>
          <w:rFonts w:hint="eastAsia"/>
        </w:rPr>
        <w:t>를 대표하는 산업으로서 수요와 공급이 특정 지역에 국한되어 영향을 받는 특징을 나타내는 것으로 알려져 왔다. 그러나 이들 산업의 일자리가 컴퓨터에 대체될 수 있다는 것은 이들 서비스가 반드시 수요가 발생하는 지역에서 공급될 필요가 없다는 것을 의미한다. 이미 전자상거래의 활성화로</w:t>
      </w:r>
      <w:r w:rsidR="00010AFA">
        <w:rPr>
          <w:rFonts w:hint="eastAsia"/>
        </w:rPr>
        <w:t xml:space="preserve"> 매출에 영</w:t>
      </w:r>
      <w:r w:rsidR="00DE4CD0">
        <w:rPr>
          <w:rFonts w:hint="eastAsia"/>
        </w:rPr>
        <w:t xml:space="preserve">향을 받는 </w:t>
      </w:r>
      <w:r w:rsidR="006D6DD0">
        <w:rPr>
          <w:rFonts w:hint="eastAsia"/>
        </w:rPr>
        <w:t xml:space="preserve">지역 </w:t>
      </w:r>
      <w:r w:rsidR="00DE4CD0">
        <w:rPr>
          <w:rFonts w:hint="eastAsia"/>
        </w:rPr>
        <w:t xml:space="preserve">도소매업이 늘어나고 있는 것이 대표적인 예이다. </w:t>
      </w:r>
    </w:p>
    <w:p w:rsidR="004F2B6D" w:rsidRDefault="007D1C30" w:rsidP="001E47B5">
      <w:r>
        <w:rPr>
          <w:rFonts w:hint="eastAsia"/>
        </w:rPr>
        <w:t xml:space="preserve">기술이 일자리에 미치는 영향이 과거보다 더 광범위하고 빨라짐에 따라 정부의 교육정책과 노동정책도 바뀌어야 한다. </w:t>
      </w:r>
      <w:r w:rsidR="004F2B6D">
        <w:rPr>
          <w:rFonts w:hint="eastAsia"/>
        </w:rPr>
        <w:t xml:space="preserve">기술혁신이 빠르게 전개될 경우 교육과 직업훈련의 유효성이 제한적일 수 밖에 없다. 학교와 직장이 보다 긴밀하게 연계된 평생 학습체제를 마련하고, 새로운 기술과 보완적으로 일할 수 있는 일자리에 적응할 수 있는 환경을 </w:t>
      </w:r>
      <w:r w:rsidR="00774007">
        <w:rPr>
          <w:rFonts w:hint="eastAsia"/>
        </w:rPr>
        <w:t>조성할 필요가 있다.</w:t>
      </w:r>
    </w:p>
    <w:p w:rsidR="003D58AC" w:rsidRDefault="009B4254" w:rsidP="001E47B5">
      <w:r>
        <w:rPr>
          <w:rFonts w:hint="eastAsia"/>
        </w:rPr>
        <w:t xml:space="preserve">컴퓨터가 일자리에 미치는 </w:t>
      </w:r>
      <w:r w:rsidR="001E47B5">
        <w:rPr>
          <w:rFonts w:hint="eastAsia"/>
        </w:rPr>
        <w:t>영향</w:t>
      </w:r>
      <w:r w:rsidR="00726D8A">
        <w:rPr>
          <w:rFonts w:hint="eastAsia"/>
        </w:rPr>
        <w:t>은 향후 더욱 확대되고 빨라질 것</w:t>
      </w:r>
      <w:r w:rsidR="009B1B2E">
        <w:rPr>
          <w:rFonts w:hint="eastAsia"/>
        </w:rPr>
        <w:t>이</w:t>
      </w:r>
      <w:r w:rsidR="00726D8A">
        <w:rPr>
          <w:rFonts w:hint="eastAsia"/>
        </w:rPr>
        <w:t>다.</w:t>
      </w:r>
      <w:r>
        <w:rPr>
          <w:rFonts w:hint="eastAsia"/>
        </w:rPr>
        <w:t xml:space="preserve"> </w:t>
      </w:r>
      <w:r w:rsidR="004F2B6D">
        <w:rPr>
          <w:rFonts w:hint="eastAsia"/>
        </w:rPr>
        <w:t xml:space="preserve">과거 일자리 양극화의 배경으로 지목되었던 </w:t>
      </w:r>
      <w:r w:rsidR="00726D8A">
        <w:rPr>
          <w:rFonts w:hint="eastAsia"/>
        </w:rPr>
        <w:t xml:space="preserve">숙련 편향적 기술발전은 </w:t>
      </w:r>
      <w:r w:rsidR="001E47B5">
        <w:rPr>
          <w:rFonts w:hint="eastAsia"/>
        </w:rPr>
        <w:t>인공지능</w:t>
      </w:r>
      <w:r w:rsidR="00726D8A">
        <w:rPr>
          <w:rFonts w:hint="eastAsia"/>
        </w:rPr>
        <w:t xml:space="preserve"> 시대에는</w:t>
      </w:r>
      <w:r w:rsidR="004F2B6D">
        <w:rPr>
          <w:rFonts w:hint="eastAsia"/>
        </w:rPr>
        <w:t xml:space="preserve"> 가속화될 수 있다.</w:t>
      </w:r>
      <w:r w:rsidR="00726D8A">
        <w:rPr>
          <w:rFonts w:hint="eastAsia"/>
        </w:rPr>
        <w:t xml:space="preserve"> 상대적으로 도태되는 기업과 일자리에 대한 배려가 선행되지 않는다면, </w:t>
      </w:r>
      <w:r w:rsidR="00726D8A">
        <w:t>‘</w:t>
      </w:r>
      <w:r w:rsidR="00726D8A">
        <w:rPr>
          <w:rFonts w:hint="eastAsia"/>
        </w:rPr>
        <w:t>디지털 러다이트</w:t>
      </w:r>
      <w:r w:rsidR="00726D8A">
        <w:t>’</w:t>
      </w:r>
      <w:r w:rsidR="00726D8A">
        <w:rPr>
          <w:rFonts w:hint="eastAsia"/>
        </w:rPr>
        <w:t>와 같은 사회적 저항에</w:t>
      </w:r>
      <w:r w:rsidR="004F2B6D">
        <w:rPr>
          <w:rFonts w:hint="eastAsia"/>
        </w:rPr>
        <w:t xml:space="preserve"> 발생할 수 있다.</w:t>
      </w:r>
      <w:r w:rsidR="00C22CB8">
        <w:rPr>
          <w:rFonts w:hint="eastAsia"/>
        </w:rPr>
        <w:t xml:space="preserve"> 빠르게 발전하는 기술 혁신을 수용하고, 동시에 이로 인한 과실을 구성원 모두가 나눌 수 있는 </w:t>
      </w:r>
      <w:r w:rsidR="004F2B6D">
        <w:rPr>
          <w:rFonts w:hint="eastAsia"/>
        </w:rPr>
        <w:t xml:space="preserve">복지 </w:t>
      </w:r>
      <w:r w:rsidR="00C22CB8">
        <w:rPr>
          <w:rFonts w:hint="eastAsia"/>
        </w:rPr>
        <w:t>제도에 대한 고민에 더 많은 정책적 자원이 투입</w:t>
      </w:r>
      <w:r w:rsidR="004F2B6D">
        <w:rPr>
          <w:rFonts w:hint="eastAsia"/>
        </w:rPr>
        <w:t xml:space="preserve">될 필요가 </w:t>
      </w:r>
      <w:r w:rsidR="00774007">
        <w:rPr>
          <w:rFonts w:hint="eastAsia"/>
        </w:rPr>
        <w:t>있을 것이다.</w:t>
      </w:r>
    </w:p>
    <w:sectPr w:rsidR="003D58AC">
      <w:footerReference w:type="default" r:id="rId27"/>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148A" w:rsidRDefault="0042148A" w:rsidP="0069403E">
      <w:pPr>
        <w:spacing w:after="0" w:line="240" w:lineRule="auto"/>
      </w:pPr>
      <w:r>
        <w:separator/>
      </w:r>
    </w:p>
  </w:endnote>
  <w:endnote w:type="continuationSeparator" w:id="0">
    <w:p w:rsidR="0042148A" w:rsidRDefault="0042148A" w:rsidP="0069403E">
      <w:pPr>
        <w:spacing w:after="0" w:line="240" w:lineRule="auto"/>
      </w:pPr>
      <w:r>
        <w:continuationSeparator/>
      </w:r>
    </w:p>
  </w:endnote>
  <w:endnote w:type="continuationNotice" w:id="1">
    <w:p w:rsidR="0042148A" w:rsidRDefault="0042148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74854461"/>
      <w:docPartObj>
        <w:docPartGallery w:val="Page Numbers (Bottom of Page)"/>
        <w:docPartUnique/>
      </w:docPartObj>
    </w:sdtPr>
    <w:sdtEndPr/>
    <w:sdtContent>
      <w:p w:rsidR="00AC7EDC" w:rsidRDefault="00131109" w:rsidP="0069403E">
        <w:pPr>
          <w:pStyle w:val="a7"/>
          <w:jc w:val="right"/>
        </w:pPr>
        <w:sdt>
          <w:sdtPr>
            <w:id w:val="-1669238322"/>
            <w:docPartObj>
              <w:docPartGallery w:val="Page Numbers (Top of Page)"/>
              <w:docPartUnique/>
            </w:docPartObj>
          </w:sdtPr>
          <w:sdtEndPr/>
          <w:sdtContent>
            <w:r w:rsidR="00AC7EDC">
              <w:rPr>
                <w:b/>
                <w:bCs/>
                <w:sz w:val="24"/>
                <w:szCs w:val="24"/>
              </w:rPr>
              <w:fldChar w:fldCharType="begin"/>
            </w:r>
            <w:r w:rsidR="00AC7EDC">
              <w:rPr>
                <w:b/>
                <w:bCs/>
              </w:rPr>
              <w:instrText>PAGE</w:instrText>
            </w:r>
            <w:r w:rsidR="00AC7EDC">
              <w:rPr>
                <w:b/>
                <w:bCs/>
                <w:sz w:val="24"/>
                <w:szCs w:val="24"/>
              </w:rPr>
              <w:fldChar w:fldCharType="separate"/>
            </w:r>
            <w:r>
              <w:rPr>
                <w:b/>
                <w:bCs/>
                <w:noProof/>
              </w:rPr>
              <w:t>1</w:t>
            </w:r>
            <w:r w:rsidR="00AC7EDC">
              <w:rPr>
                <w:b/>
                <w:bCs/>
                <w:sz w:val="24"/>
                <w:szCs w:val="24"/>
              </w:rPr>
              <w:fldChar w:fldCharType="end"/>
            </w:r>
            <w:r w:rsidR="00AC7EDC">
              <w:rPr>
                <w:lang w:val="ko-KR"/>
              </w:rPr>
              <w:t xml:space="preserve"> / </w:t>
            </w:r>
            <w:r w:rsidR="00AC7EDC">
              <w:rPr>
                <w:b/>
                <w:bCs/>
                <w:sz w:val="24"/>
                <w:szCs w:val="24"/>
              </w:rPr>
              <w:fldChar w:fldCharType="begin"/>
            </w:r>
            <w:r w:rsidR="00AC7EDC">
              <w:rPr>
                <w:b/>
                <w:bCs/>
              </w:rPr>
              <w:instrText>NUMPAGES</w:instrText>
            </w:r>
            <w:r w:rsidR="00AC7EDC">
              <w:rPr>
                <w:b/>
                <w:bCs/>
                <w:sz w:val="24"/>
                <w:szCs w:val="24"/>
              </w:rPr>
              <w:fldChar w:fldCharType="separate"/>
            </w:r>
            <w:r>
              <w:rPr>
                <w:b/>
                <w:bCs/>
                <w:noProof/>
              </w:rPr>
              <w:t>20</w:t>
            </w:r>
            <w:r w:rsidR="00AC7EDC">
              <w:rPr>
                <w:b/>
                <w:bCs/>
                <w:sz w:val="24"/>
                <w:szCs w:val="24"/>
              </w:rPr>
              <w:fldChar w:fldCharType="end"/>
            </w:r>
          </w:sdtContent>
        </w:sdt>
      </w:p>
    </w:sdtContent>
  </w:sdt>
  <w:p w:rsidR="00AC7EDC" w:rsidRDefault="00AC7EDC">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148A" w:rsidRDefault="0042148A" w:rsidP="0069403E">
      <w:pPr>
        <w:spacing w:after="0" w:line="240" w:lineRule="auto"/>
      </w:pPr>
      <w:r>
        <w:separator/>
      </w:r>
    </w:p>
  </w:footnote>
  <w:footnote w:type="continuationSeparator" w:id="0">
    <w:p w:rsidR="0042148A" w:rsidRDefault="0042148A" w:rsidP="0069403E">
      <w:pPr>
        <w:spacing w:after="0" w:line="240" w:lineRule="auto"/>
      </w:pPr>
      <w:r>
        <w:continuationSeparator/>
      </w:r>
    </w:p>
  </w:footnote>
  <w:footnote w:type="continuationNotice" w:id="1">
    <w:p w:rsidR="0042148A" w:rsidRDefault="0042148A">
      <w:pPr>
        <w:spacing w:after="0" w:line="240" w:lineRule="auto"/>
      </w:pPr>
    </w:p>
  </w:footnote>
  <w:footnote w:id="2">
    <w:p w:rsidR="00AC7EDC" w:rsidRDefault="00AC7EDC" w:rsidP="00E60856">
      <w:pPr>
        <w:pStyle w:val="a8"/>
      </w:pPr>
      <w:r>
        <w:rPr>
          <w:rStyle w:val="a9"/>
        </w:rPr>
        <w:footnoteRef/>
      </w:r>
      <w:r>
        <w:t xml:space="preserve"> Autor, D., Levy, F. and Murnane, R.J. “The skill content of recent technological change: An empirical exploration.”, </w:t>
      </w:r>
      <w:r>
        <w:rPr>
          <w:rFonts w:hint="eastAsia"/>
        </w:rPr>
        <w:t>2003</w:t>
      </w:r>
    </w:p>
  </w:footnote>
  <w:footnote w:id="3">
    <w:p w:rsidR="00AC7EDC" w:rsidRDefault="00AC7EDC" w:rsidP="00486209">
      <w:pPr>
        <w:pStyle w:val="a8"/>
      </w:pPr>
      <w:r>
        <w:rPr>
          <w:rStyle w:val="a9"/>
        </w:rPr>
        <w:footnoteRef/>
      </w:r>
      <w:r>
        <w:t xml:space="preserve"> Arntz, M., T. Gregory and U. Zierahn, “The Risk of</w:t>
      </w:r>
      <w:r>
        <w:rPr>
          <w:rFonts w:hint="eastAsia"/>
        </w:rPr>
        <w:t xml:space="preserve"> </w:t>
      </w:r>
      <w:r>
        <w:t>Automation for Jobs in OECD Countries: A Comparative</w:t>
      </w:r>
      <w:r>
        <w:rPr>
          <w:rFonts w:hint="eastAsia"/>
        </w:rPr>
        <w:t xml:space="preserve"> </w:t>
      </w:r>
      <w:r>
        <w:t xml:space="preserve">Analysis”, </w:t>
      </w:r>
      <w:r>
        <w:rPr>
          <w:rFonts w:hint="eastAsia"/>
        </w:rPr>
        <w:t>2016.6</w:t>
      </w:r>
    </w:p>
  </w:footnote>
  <w:footnote w:id="4">
    <w:p w:rsidR="00AC7EDC" w:rsidRDefault="00AC7EDC" w:rsidP="00486209">
      <w:pPr>
        <w:pStyle w:val="a8"/>
      </w:pPr>
      <w:r>
        <w:rPr>
          <w:rStyle w:val="a9"/>
        </w:rPr>
        <w:footnoteRef/>
      </w:r>
      <w:r>
        <w:t xml:space="preserve"> </w:t>
      </w:r>
      <w:r>
        <w:rPr>
          <w:rFonts w:hint="eastAsia"/>
        </w:rPr>
        <w:t xml:space="preserve">PwC, </w:t>
      </w:r>
      <w:r>
        <w:t>“</w:t>
      </w:r>
      <w:r>
        <w:rPr>
          <w:rFonts w:hint="eastAsia"/>
        </w:rPr>
        <w:t xml:space="preserve">Will </w:t>
      </w:r>
      <w:r>
        <w:t>Will robots steal our jobs? The potential impact of automation on the UK and other major economies”</w:t>
      </w:r>
      <w:r>
        <w:rPr>
          <w:rFonts w:hint="eastAsia"/>
        </w:rPr>
        <w:t>, 2017.3</w:t>
      </w:r>
    </w:p>
  </w:footnote>
  <w:footnote w:id="5">
    <w:p w:rsidR="00AC7EDC" w:rsidRDefault="00AC7EDC" w:rsidP="00486209">
      <w:pPr>
        <w:pStyle w:val="a8"/>
      </w:pPr>
      <w:r>
        <w:rPr>
          <w:rStyle w:val="a9"/>
        </w:rPr>
        <w:footnoteRef/>
      </w:r>
      <w:r>
        <w:t xml:space="preserve"> </w:t>
      </w:r>
      <w:r>
        <w:rPr>
          <w:rFonts w:hint="eastAsia"/>
        </w:rPr>
        <w:t xml:space="preserve">McKinsey&amp;Company, </w:t>
      </w:r>
      <w:r>
        <w:t>“</w:t>
      </w:r>
      <w:r>
        <w:rPr>
          <w:rFonts w:hint="eastAsia"/>
        </w:rPr>
        <w:t>A future that works: Automation, Employment, and Productivity</w:t>
      </w:r>
      <w:r>
        <w:t>”</w:t>
      </w:r>
      <w:r>
        <w:rPr>
          <w:rFonts w:hint="eastAsia"/>
        </w:rPr>
        <w:t>, 2017.1</w:t>
      </w:r>
    </w:p>
  </w:footnote>
  <w:footnote w:id="6">
    <w:p w:rsidR="00AC7EDC" w:rsidRPr="00075E14" w:rsidRDefault="00AC7EDC" w:rsidP="00137FED">
      <w:pPr>
        <w:pStyle w:val="a8"/>
      </w:pPr>
      <w:r>
        <w:rPr>
          <w:rStyle w:val="a9"/>
        </w:rPr>
        <w:footnoteRef/>
      </w:r>
      <w:r>
        <w:t xml:space="preserve"> </w:t>
      </w:r>
      <w:r w:rsidRPr="00075E14">
        <w:t>Ajay K. Agrawal, Joshua Gans, Avi Goldfarb</w:t>
      </w:r>
      <w:r>
        <w:rPr>
          <w:rFonts w:hint="eastAsia"/>
        </w:rPr>
        <w:t>,</w:t>
      </w:r>
      <w:r w:rsidRPr="00075E14">
        <w:t xml:space="preserve"> </w:t>
      </w:r>
      <w:r>
        <w:t>“</w:t>
      </w:r>
      <w:r w:rsidRPr="00075E14">
        <w:t>The Economics of Artificial Intelligence: An Agenda</w:t>
      </w:r>
      <w:r>
        <w:t>”</w:t>
      </w:r>
      <w:r>
        <w:rPr>
          <w:rFonts w:hint="eastAsia"/>
        </w:rPr>
        <w:t>, 2018</w:t>
      </w:r>
    </w:p>
  </w:footnote>
  <w:footnote w:id="7">
    <w:p w:rsidR="00AC7EDC" w:rsidRPr="00075E14" w:rsidRDefault="00AC7EDC" w:rsidP="00137FED">
      <w:pPr>
        <w:pStyle w:val="a8"/>
      </w:pPr>
      <w:r>
        <w:rPr>
          <w:rStyle w:val="a9"/>
        </w:rPr>
        <w:footnoteRef/>
      </w:r>
      <w:r>
        <w:t xml:space="preserve"> </w:t>
      </w:r>
      <w:r w:rsidRPr="00075E14">
        <w:t>James Bessen</w:t>
      </w:r>
      <w:r>
        <w:rPr>
          <w:rFonts w:hint="eastAsia"/>
        </w:rPr>
        <w:t>(</w:t>
      </w:r>
      <w:r>
        <w:t>“</w:t>
      </w:r>
      <w:r w:rsidRPr="00075E14">
        <w:t>AI and Jobs: The Role of Demand</w:t>
      </w:r>
      <w:r>
        <w:t>”</w:t>
      </w:r>
      <w:r>
        <w:rPr>
          <w:rFonts w:hint="eastAsia"/>
        </w:rPr>
        <w:t xml:space="preserve">), </w:t>
      </w:r>
      <w:r w:rsidRPr="00075E14">
        <w:t>Austan Goolsbee</w:t>
      </w:r>
      <w:r>
        <w:rPr>
          <w:rFonts w:hint="eastAsia"/>
        </w:rPr>
        <w:t>(</w:t>
      </w:r>
      <w:r>
        <w:t>“Public Policy in an AI Econom</w:t>
      </w:r>
      <w:r>
        <w:rPr>
          <w:rFonts w:hint="eastAsia"/>
        </w:rPr>
        <w:t>y</w:t>
      </w:r>
      <w:r>
        <w:t>”</w:t>
      </w:r>
      <w:r>
        <w:rPr>
          <w:rFonts w:hint="eastAsia"/>
        </w:rPr>
        <w:t xml:space="preserve">), </w:t>
      </w:r>
      <w:r w:rsidRPr="00075E14">
        <w:t>Jason Furman</w:t>
      </w:r>
      <w:r>
        <w:rPr>
          <w:rFonts w:hint="eastAsia"/>
        </w:rPr>
        <w:t>(</w:t>
      </w:r>
      <w:r>
        <w:t>“</w:t>
      </w:r>
      <w:r w:rsidRPr="00075E14">
        <w:t>Should We Be Reassured If Automation in the Future Looks Like Automation in the Past?</w:t>
      </w:r>
      <w:r>
        <w:t>”</w:t>
      </w:r>
      <w:r>
        <w:rPr>
          <w:rFonts w:hint="eastAsia"/>
        </w:rPr>
        <w:t>) 등이 대표적 저자와 연구들임.</w:t>
      </w:r>
    </w:p>
  </w:footnote>
  <w:footnote w:id="8">
    <w:p w:rsidR="00AC7EDC" w:rsidRPr="00075E14" w:rsidRDefault="00AC7EDC" w:rsidP="00137FED">
      <w:pPr>
        <w:pStyle w:val="a8"/>
      </w:pPr>
      <w:r>
        <w:rPr>
          <w:rStyle w:val="a9"/>
        </w:rPr>
        <w:footnoteRef/>
      </w:r>
      <w:r>
        <w:t xml:space="preserve"> </w:t>
      </w:r>
      <w:r w:rsidRPr="00075E14">
        <w:t>Daron Acemoglu, Pascual Restrepo</w:t>
      </w:r>
      <w:r>
        <w:rPr>
          <w:rFonts w:hint="eastAsia"/>
        </w:rPr>
        <w:t>(</w:t>
      </w:r>
      <w:r>
        <w:t>“</w:t>
      </w:r>
      <w:r w:rsidRPr="00075E14">
        <w:t>Artificial Intelligence, Automation, and Work</w:t>
      </w:r>
      <w:r>
        <w:t>”</w:t>
      </w:r>
      <w:r>
        <w:rPr>
          <w:rFonts w:hint="eastAsia"/>
        </w:rPr>
        <w:t xml:space="preserve">), </w:t>
      </w:r>
      <w:r w:rsidRPr="00075E14">
        <w:t>Anton Korinek, Joseph E. Stiglitz</w:t>
      </w:r>
      <w:r>
        <w:rPr>
          <w:rFonts w:hint="eastAsia"/>
        </w:rPr>
        <w:t>(</w:t>
      </w:r>
      <w:r>
        <w:t>“</w:t>
      </w:r>
      <w:r w:rsidRPr="00075E14">
        <w:t>Artificial Intelligence and Its Implications for Income Distribution and Unemployment</w:t>
      </w:r>
      <w:r>
        <w:t>”</w:t>
      </w:r>
      <w:r>
        <w:rPr>
          <w:rFonts w:hint="eastAsia"/>
        </w:rPr>
        <w:t>) 등이 대표적 저자와 연구들임.</w:t>
      </w:r>
    </w:p>
  </w:footnote>
  <w:footnote w:id="9">
    <w:p w:rsidR="00AC7EDC" w:rsidRDefault="00AC7EDC" w:rsidP="0014717B">
      <w:pPr>
        <w:pStyle w:val="a8"/>
      </w:pPr>
      <w:r>
        <w:rPr>
          <w:rStyle w:val="a9"/>
        </w:rPr>
        <w:footnoteRef/>
      </w:r>
      <w:r>
        <w:t xml:space="preserve"> </w:t>
      </w:r>
      <w:r w:rsidRPr="00D00091">
        <w:rPr>
          <w:rFonts w:hint="eastAsia"/>
        </w:rPr>
        <w:t>국내에서도</w:t>
      </w:r>
      <w:r w:rsidRPr="00D00091">
        <w:t xml:space="preserve"> 한국노동연구원(2015)</w:t>
      </w:r>
      <w:r>
        <w:rPr>
          <w:rFonts w:hint="eastAsia"/>
        </w:rPr>
        <w:t>에서</w:t>
      </w:r>
      <w:r w:rsidRPr="00D00091">
        <w:t xml:space="preserve"> 유사한 방법을 이용하여 연구한 사례가 있으나</w:t>
      </w:r>
      <w:r>
        <w:rPr>
          <w:rFonts w:hint="eastAsia"/>
        </w:rPr>
        <w:t xml:space="preserve"> 본 연구와는 직업 매칭 방법이 다름.</w:t>
      </w:r>
      <w:r w:rsidRPr="00D00091">
        <w:t xml:space="preserve"> 해당 연구에서는 미국의 직업전망자료</w:t>
      </w:r>
      <w:r>
        <w:rPr>
          <w:rFonts w:hint="eastAsia"/>
        </w:rPr>
        <w:t xml:space="preserve">와 직종별 고용통계를 참조하여 미국의 </w:t>
      </w:r>
      <w:r w:rsidRPr="00D00091">
        <w:t>직업별 업무 내용과 일치하는 직업을 우리나라 직업사전에서 찾아</w:t>
      </w:r>
      <w:r>
        <w:rPr>
          <w:rFonts w:hint="eastAsia"/>
        </w:rPr>
        <w:t>서 매칭시키는 방식을 이용하여, 직업 소분류 기준 132개(전체 149개 중 89% 커버), 세분류 기준 301개(전체 428개 중 70% 커버)가 분석에 포함.</w:t>
      </w:r>
    </w:p>
  </w:footnote>
  <w:footnote w:id="10">
    <w:p w:rsidR="00AC7EDC" w:rsidRDefault="00AC7EDC" w:rsidP="00507B93">
      <w:pPr>
        <w:pStyle w:val="a8"/>
      </w:pPr>
      <w:r>
        <w:rPr>
          <w:rStyle w:val="a9"/>
        </w:rPr>
        <w:footnoteRef/>
      </w:r>
      <w:r>
        <w:t xml:space="preserve"> </w:t>
      </w:r>
      <w:r w:rsidRPr="003E3A6B">
        <w:t>Creative Intelligence(창의적 지능), Social Intelligence(사회적 지능), Perception and Manipulation(인지 및 조작)</w:t>
      </w:r>
    </w:p>
  </w:footnote>
  <w:footnote w:id="11">
    <w:p w:rsidR="00AC7EDC" w:rsidRPr="00AC7EDC" w:rsidRDefault="00AC7EDC">
      <w:pPr>
        <w:pStyle w:val="a8"/>
      </w:pPr>
      <w:r>
        <w:rPr>
          <w:rStyle w:val="a9"/>
        </w:rPr>
        <w:footnoteRef/>
      </w:r>
      <w:r>
        <w:t xml:space="preserve"> </w:t>
      </w:r>
      <w:r>
        <w:rPr>
          <w:rFonts w:hint="eastAsia"/>
        </w:rPr>
        <w:t>산업별</w:t>
      </w:r>
      <w:r>
        <w:rPr>
          <w:rFonts w:hint="eastAsia"/>
        </w:rPr>
        <w:sym w:font="Wingdings" w:char="F09E"/>
      </w:r>
      <w:r>
        <w:rPr>
          <w:rFonts w:hint="eastAsia"/>
        </w:rPr>
        <w:t>직업별 고용구조조사(OES)에서 직업 세분류 기준의 취업자수 파악이 가능하였으나 2010년 지역별 고용조사와 통합된 이후 소분류 기준으로 발표</w:t>
      </w:r>
    </w:p>
  </w:footnote>
  <w:footnote w:id="12">
    <w:p w:rsidR="00AC7EDC" w:rsidRDefault="00AC7EDC">
      <w:pPr>
        <w:pStyle w:val="a8"/>
      </w:pPr>
      <w:r>
        <w:rPr>
          <w:rStyle w:val="a9"/>
        </w:rPr>
        <w:footnoteRef/>
      </w:r>
      <w:r>
        <w:t xml:space="preserve"> </w:t>
      </w:r>
      <w:r>
        <w:rPr>
          <w:rFonts w:hint="eastAsia"/>
        </w:rPr>
        <w:t xml:space="preserve">평균 대체확률이 0.39인 농업은 전체 종사자의 99% 이상의 직업이 대분류 기준 </w:t>
      </w:r>
      <w:r>
        <w:t>‘</w:t>
      </w:r>
      <w:r w:rsidRPr="004A2D07">
        <w:rPr>
          <w:rFonts w:hint="eastAsia"/>
        </w:rPr>
        <w:t>농림어업</w:t>
      </w:r>
      <w:r w:rsidRPr="004A2D07">
        <w:t xml:space="preserve"> 숙련  종사자</w:t>
      </w:r>
      <w:r>
        <w:t>’</w:t>
      </w:r>
      <w:r>
        <w:rPr>
          <w:rFonts w:hint="eastAsia"/>
        </w:rPr>
        <w:t>로 구성되어 있어 산업별 비교시 제외.</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D355AE"/>
    <w:multiLevelType w:val="multilevel"/>
    <w:tmpl w:val="589CF3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C315BFA"/>
    <w:multiLevelType w:val="hybridMultilevel"/>
    <w:tmpl w:val="6DF4B7F8"/>
    <w:lvl w:ilvl="0" w:tplc="0D6408F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4097"/>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1D10"/>
    <w:rsid w:val="00003654"/>
    <w:rsid w:val="00010AFA"/>
    <w:rsid w:val="0001103B"/>
    <w:rsid w:val="0001195D"/>
    <w:rsid w:val="00020507"/>
    <w:rsid w:val="000247E0"/>
    <w:rsid w:val="00051AC0"/>
    <w:rsid w:val="00075E14"/>
    <w:rsid w:val="00083319"/>
    <w:rsid w:val="000845D1"/>
    <w:rsid w:val="0009795A"/>
    <w:rsid w:val="000A0426"/>
    <w:rsid w:val="000D7CE4"/>
    <w:rsid w:val="000E6A8B"/>
    <w:rsid w:val="00105B46"/>
    <w:rsid w:val="00116453"/>
    <w:rsid w:val="00120018"/>
    <w:rsid w:val="00131109"/>
    <w:rsid w:val="00131825"/>
    <w:rsid w:val="00134D0A"/>
    <w:rsid w:val="00136E86"/>
    <w:rsid w:val="00137FED"/>
    <w:rsid w:val="00140832"/>
    <w:rsid w:val="001429B1"/>
    <w:rsid w:val="0014717B"/>
    <w:rsid w:val="00150C05"/>
    <w:rsid w:val="00153B25"/>
    <w:rsid w:val="00161F95"/>
    <w:rsid w:val="0017701F"/>
    <w:rsid w:val="00180115"/>
    <w:rsid w:val="00190C34"/>
    <w:rsid w:val="001B14FC"/>
    <w:rsid w:val="001C4528"/>
    <w:rsid w:val="001D328B"/>
    <w:rsid w:val="001D56C7"/>
    <w:rsid w:val="001E47B5"/>
    <w:rsid w:val="001F0CEB"/>
    <w:rsid w:val="001F6E40"/>
    <w:rsid w:val="00201D79"/>
    <w:rsid w:val="0020247E"/>
    <w:rsid w:val="0022023C"/>
    <w:rsid w:val="00224171"/>
    <w:rsid w:val="00252FF3"/>
    <w:rsid w:val="002532F6"/>
    <w:rsid w:val="00257D7E"/>
    <w:rsid w:val="00260CF5"/>
    <w:rsid w:val="00265838"/>
    <w:rsid w:val="00267730"/>
    <w:rsid w:val="00267F76"/>
    <w:rsid w:val="00282E43"/>
    <w:rsid w:val="00283326"/>
    <w:rsid w:val="002852CA"/>
    <w:rsid w:val="00294D0B"/>
    <w:rsid w:val="00295EDC"/>
    <w:rsid w:val="002A06C5"/>
    <w:rsid w:val="002A725C"/>
    <w:rsid w:val="002E4D68"/>
    <w:rsid w:val="002E7BA4"/>
    <w:rsid w:val="00305345"/>
    <w:rsid w:val="003076C2"/>
    <w:rsid w:val="00310D59"/>
    <w:rsid w:val="00340306"/>
    <w:rsid w:val="00344213"/>
    <w:rsid w:val="00354C14"/>
    <w:rsid w:val="00365EBE"/>
    <w:rsid w:val="00375D1D"/>
    <w:rsid w:val="00384DE9"/>
    <w:rsid w:val="00391172"/>
    <w:rsid w:val="00396226"/>
    <w:rsid w:val="003A4C5F"/>
    <w:rsid w:val="003B08C7"/>
    <w:rsid w:val="003B36F5"/>
    <w:rsid w:val="003B4451"/>
    <w:rsid w:val="003C1531"/>
    <w:rsid w:val="003C3CD3"/>
    <w:rsid w:val="003D1F87"/>
    <w:rsid w:val="003D58AC"/>
    <w:rsid w:val="003D5A04"/>
    <w:rsid w:val="003D6155"/>
    <w:rsid w:val="003E3A6B"/>
    <w:rsid w:val="003E4311"/>
    <w:rsid w:val="003F1D10"/>
    <w:rsid w:val="003F7AD0"/>
    <w:rsid w:val="00404507"/>
    <w:rsid w:val="00412252"/>
    <w:rsid w:val="00412C4D"/>
    <w:rsid w:val="00420A90"/>
    <w:rsid w:val="0042148A"/>
    <w:rsid w:val="004222C7"/>
    <w:rsid w:val="0042772A"/>
    <w:rsid w:val="00436019"/>
    <w:rsid w:val="0045734D"/>
    <w:rsid w:val="00464435"/>
    <w:rsid w:val="00475B49"/>
    <w:rsid w:val="00484823"/>
    <w:rsid w:val="00486209"/>
    <w:rsid w:val="004950CB"/>
    <w:rsid w:val="00496DC8"/>
    <w:rsid w:val="004A1EDC"/>
    <w:rsid w:val="004A2D07"/>
    <w:rsid w:val="004A304F"/>
    <w:rsid w:val="004C00EA"/>
    <w:rsid w:val="004D0CAB"/>
    <w:rsid w:val="004E2A01"/>
    <w:rsid w:val="004E37D7"/>
    <w:rsid w:val="004F2B6D"/>
    <w:rsid w:val="00507B93"/>
    <w:rsid w:val="00510D29"/>
    <w:rsid w:val="00512AC8"/>
    <w:rsid w:val="005327BD"/>
    <w:rsid w:val="005344CF"/>
    <w:rsid w:val="00537837"/>
    <w:rsid w:val="00561261"/>
    <w:rsid w:val="00567425"/>
    <w:rsid w:val="0057418F"/>
    <w:rsid w:val="00581923"/>
    <w:rsid w:val="0059465E"/>
    <w:rsid w:val="005B7375"/>
    <w:rsid w:val="005B7B2F"/>
    <w:rsid w:val="005C5D8B"/>
    <w:rsid w:val="005D5520"/>
    <w:rsid w:val="005D7175"/>
    <w:rsid w:val="005E57E7"/>
    <w:rsid w:val="005E71EB"/>
    <w:rsid w:val="005F0F77"/>
    <w:rsid w:val="00601A0F"/>
    <w:rsid w:val="00626308"/>
    <w:rsid w:val="00636A59"/>
    <w:rsid w:val="00644224"/>
    <w:rsid w:val="0065275B"/>
    <w:rsid w:val="00652CF0"/>
    <w:rsid w:val="00652D89"/>
    <w:rsid w:val="0067597B"/>
    <w:rsid w:val="00684834"/>
    <w:rsid w:val="0069403E"/>
    <w:rsid w:val="006948B3"/>
    <w:rsid w:val="006A2B50"/>
    <w:rsid w:val="006A442E"/>
    <w:rsid w:val="006B26BF"/>
    <w:rsid w:val="006D04A2"/>
    <w:rsid w:val="006D6DD0"/>
    <w:rsid w:val="006D7E72"/>
    <w:rsid w:val="006E0362"/>
    <w:rsid w:val="006E0AFE"/>
    <w:rsid w:val="006E37C9"/>
    <w:rsid w:val="006F3395"/>
    <w:rsid w:val="006F356B"/>
    <w:rsid w:val="006F4518"/>
    <w:rsid w:val="006F4A0D"/>
    <w:rsid w:val="007049ED"/>
    <w:rsid w:val="00717E5E"/>
    <w:rsid w:val="007220EC"/>
    <w:rsid w:val="00726D8A"/>
    <w:rsid w:val="00727AE4"/>
    <w:rsid w:val="00741C9F"/>
    <w:rsid w:val="0075389F"/>
    <w:rsid w:val="00754878"/>
    <w:rsid w:val="00764056"/>
    <w:rsid w:val="007679E0"/>
    <w:rsid w:val="00774007"/>
    <w:rsid w:val="007750E8"/>
    <w:rsid w:val="007937BC"/>
    <w:rsid w:val="00797D56"/>
    <w:rsid w:val="007A4CE5"/>
    <w:rsid w:val="007B7E32"/>
    <w:rsid w:val="007C0E31"/>
    <w:rsid w:val="007D04F8"/>
    <w:rsid w:val="007D1C30"/>
    <w:rsid w:val="007E2562"/>
    <w:rsid w:val="007F265B"/>
    <w:rsid w:val="00807438"/>
    <w:rsid w:val="00813B8C"/>
    <w:rsid w:val="008201C1"/>
    <w:rsid w:val="00825C02"/>
    <w:rsid w:val="00827FDE"/>
    <w:rsid w:val="008366D2"/>
    <w:rsid w:val="00841A54"/>
    <w:rsid w:val="00853A67"/>
    <w:rsid w:val="008777BF"/>
    <w:rsid w:val="008976DA"/>
    <w:rsid w:val="008B70DA"/>
    <w:rsid w:val="008B7ADA"/>
    <w:rsid w:val="008C47BB"/>
    <w:rsid w:val="008D1FA5"/>
    <w:rsid w:val="008F3706"/>
    <w:rsid w:val="0090040D"/>
    <w:rsid w:val="00902A65"/>
    <w:rsid w:val="00905EB1"/>
    <w:rsid w:val="00916D53"/>
    <w:rsid w:val="00921E0B"/>
    <w:rsid w:val="00927988"/>
    <w:rsid w:val="00933E2D"/>
    <w:rsid w:val="009457C0"/>
    <w:rsid w:val="00991921"/>
    <w:rsid w:val="009B1B2E"/>
    <w:rsid w:val="009B285D"/>
    <w:rsid w:val="009B4254"/>
    <w:rsid w:val="009C6A2A"/>
    <w:rsid w:val="009D178B"/>
    <w:rsid w:val="00A0697A"/>
    <w:rsid w:val="00A075EB"/>
    <w:rsid w:val="00A20296"/>
    <w:rsid w:val="00A2064A"/>
    <w:rsid w:val="00A335F9"/>
    <w:rsid w:val="00A3445C"/>
    <w:rsid w:val="00A34AB6"/>
    <w:rsid w:val="00A5027F"/>
    <w:rsid w:val="00A50399"/>
    <w:rsid w:val="00A52BB3"/>
    <w:rsid w:val="00A550F4"/>
    <w:rsid w:val="00A56C96"/>
    <w:rsid w:val="00A70D99"/>
    <w:rsid w:val="00A72921"/>
    <w:rsid w:val="00A75731"/>
    <w:rsid w:val="00A800A5"/>
    <w:rsid w:val="00A87DF4"/>
    <w:rsid w:val="00A96FE4"/>
    <w:rsid w:val="00AA5AE7"/>
    <w:rsid w:val="00AB7034"/>
    <w:rsid w:val="00AB77AF"/>
    <w:rsid w:val="00AC7EDC"/>
    <w:rsid w:val="00AD37E7"/>
    <w:rsid w:val="00AD686E"/>
    <w:rsid w:val="00AE218E"/>
    <w:rsid w:val="00AE5BB5"/>
    <w:rsid w:val="00B01A8E"/>
    <w:rsid w:val="00B106F5"/>
    <w:rsid w:val="00B152BD"/>
    <w:rsid w:val="00B26260"/>
    <w:rsid w:val="00B33359"/>
    <w:rsid w:val="00B36E95"/>
    <w:rsid w:val="00B3796C"/>
    <w:rsid w:val="00B41077"/>
    <w:rsid w:val="00B4256E"/>
    <w:rsid w:val="00B44B2E"/>
    <w:rsid w:val="00B565A0"/>
    <w:rsid w:val="00B57217"/>
    <w:rsid w:val="00B61A10"/>
    <w:rsid w:val="00B64365"/>
    <w:rsid w:val="00B678AE"/>
    <w:rsid w:val="00B75F1E"/>
    <w:rsid w:val="00B83C45"/>
    <w:rsid w:val="00B84380"/>
    <w:rsid w:val="00B85EB1"/>
    <w:rsid w:val="00B902F2"/>
    <w:rsid w:val="00B91A47"/>
    <w:rsid w:val="00B93893"/>
    <w:rsid w:val="00B951D6"/>
    <w:rsid w:val="00B95EBB"/>
    <w:rsid w:val="00BA1D54"/>
    <w:rsid w:val="00BA4562"/>
    <w:rsid w:val="00BB4BD4"/>
    <w:rsid w:val="00BC3422"/>
    <w:rsid w:val="00BC3F22"/>
    <w:rsid w:val="00BE3D89"/>
    <w:rsid w:val="00BE6E14"/>
    <w:rsid w:val="00BF5347"/>
    <w:rsid w:val="00C0446A"/>
    <w:rsid w:val="00C152C5"/>
    <w:rsid w:val="00C176E1"/>
    <w:rsid w:val="00C22CB8"/>
    <w:rsid w:val="00C30A2A"/>
    <w:rsid w:val="00C34F69"/>
    <w:rsid w:val="00C452E6"/>
    <w:rsid w:val="00C453E6"/>
    <w:rsid w:val="00C551FD"/>
    <w:rsid w:val="00C57B9F"/>
    <w:rsid w:val="00C60DB0"/>
    <w:rsid w:val="00C62061"/>
    <w:rsid w:val="00C81F55"/>
    <w:rsid w:val="00CB0981"/>
    <w:rsid w:val="00CD2216"/>
    <w:rsid w:val="00CE12F3"/>
    <w:rsid w:val="00D00091"/>
    <w:rsid w:val="00D0363D"/>
    <w:rsid w:val="00D1676C"/>
    <w:rsid w:val="00D27ECF"/>
    <w:rsid w:val="00D354D8"/>
    <w:rsid w:val="00D4308C"/>
    <w:rsid w:val="00D56ED8"/>
    <w:rsid w:val="00D64DB3"/>
    <w:rsid w:val="00D660F3"/>
    <w:rsid w:val="00D71AED"/>
    <w:rsid w:val="00D92EA0"/>
    <w:rsid w:val="00D939DD"/>
    <w:rsid w:val="00DA46D8"/>
    <w:rsid w:val="00DA5CC6"/>
    <w:rsid w:val="00DB448B"/>
    <w:rsid w:val="00DD0877"/>
    <w:rsid w:val="00DD5BA2"/>
    <w:rsid w:val="00DE2163"/>
    <w:rsid w:val="00DE4CD0"/>
    <w:rsid w:val="00DE7509"/>
    <w:rsid w:val="00DF1991"/>
    <w:rsid w:val="00DF5C4C"/>
    <w:rsid w:val="00DF662F"/>
    <w:rsid w:val="00E036B1"/>
    <w:rsid w:val="00E12CC3"/>
    <w:rsid w:val="00E20A71"/>
    <w:rsid w:val="00E22B17"/>
    <w:rsid w:val="00E26658"/>
    <w:rsid w:val="00E33805"/>
    <w:rsid w:val="00E349A8"/>
    <w:rsid w:val="00E42C3D"/>
    <w:rsid w:val="00E46E31"/>
    <w:rsid w:val="00E50C53"/>
    <w:rsid w:val="00E60856"/>
    <w:rsid w:val="00E81CB7"/>
    <w:rsid w:val="00E82445"/>
    <w:rsid w:val="00E903C2"/>
    <w:rsid w:val="00EC11D7"/>
    <w:rsid w:val="00EC4ECF"/>
    <w:rsid w:val="00ED3880"/>
    <w:rsid w:val="00EE1F48"/>
    <w:rsid w:val="00EE338C"/>
    <w:rsid w:val="00EE60F9"/>
    <w:rsid w:val="00EE6ED3"/>
    <w:rsid w:val="00EE7F3D"/>
    <w:rsid w:val="00F1189F"/>
    <w:rsid w:val="00F12AF6"/>
    <w:rsid w:val="00F3270C"/>
    <w:rsid w:val="00F34CB4"/>
    <w:rsid w:val="00F37B67"/>
    <w:rsid w:val="00F459E9"/>
    <w:rsid w:val="00F46F9D"/>
    <w:rsid w:val="00F52DDA"/>
    <w:rsid w:val="00F732FF"/>
    <w:rsid w:val="00F81E32"/>
    <w:rsid w:val="00F8678F"/>
    <w:rsid w:val="00FA7401"/>
    <w:rsid w:val="00FB086A"/>
    <w:rsid w:val="00FD0E55"/>
    <w:rsid w:val="00FE0C27"/>
    <w:rsid w:val="00FE33D8"/>
    <w:rsid w:val="00FE36CA"/>
    <w:rsid w:val="00FE3DC1"/>
    <w:rsid w:val="00FF336B"/>
    <w:rsid w:val="00FF3C0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C0446A"/>
    <w:pPr>
      <w:keepNext/>
      <w:outlineLvl w:val="0"/>
    </w:pPr>
    <w:rPr>
      <w:rFonts w:asciiTheme="majorHAnsi" w:eastAsiaTheme="majorEastAsia" w:hAnsiTheme="majorHAnsi" w:cstheme="majorBidi"/>
      <w:sz w:val="28"/>
      <w:szCs w:val="28"/>
    </w:rPr>
  </w:style>
  <w:style w:type="paragraph" w:styleId="2">
    <w:name w:val="heading 2"/>
    <w:basedOn w:val="a"/>
    <w:next w:val="a"/>
    <w:link w:val="2Char"/>
    <w:uiPriority w:val="9"/>
    <w:unhideWhenUsed/>
    <w:qFormat/>
    <w:rsid w:val="00C0446A"/>
    <w:pPr>
      <w:keepNext/>
      <w:outlineLvl w:val="1"/>
    </w:pPr>
    <w:rPr>
      <w:rFonts w:asciiTheme="majorHAnsi" w:eastAsiaTheme="majorEastAsia" w:hAnsiTheme="majorHAnsi" w:cstheme="majorBidi"/>
    </w:rPr>
  </w:style>
  <w:style w:type="paragraph" w:styleId="3">
    <w:name w:val="heading 3"/>
    <w:basedOn w:val="a"/>
    <w:next w:val="a"/>
    <w:link w:val="3Char"/>
    <w:uiPriority w:val="9"/>
    <w:semiHidden/>
    <w:unhideWhenUsed/>
    <w:qFormat/>
    <w:rsid w:val="003D1F87"/>
    <w:pPr>
      <w:keepNext/>
      <w:ind w:leftChars="300" w:left="300" w:hangingChars="200" w:hanging="20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C0446A"/>
    <w:rPr>
      <w:rFonts w:asciiTheme="majorHAnsi" w:eastAsiaTheme="majorEastAsia" w:hAnsiTheme="majorHAnsi" w:cstheme="majorBidi"/>
      <w:sz w:val="28"/>
      <w:szCs w:val="28"/>
    </w:rPr>
  </w:style>
  <w:style w:type="character" w:customStyle="1" w:styleId="2Char">
    <w:name w:val="제목 2 Char"/>
    <w:basedOn w:val="a0"/>
    <w:link w:val="2"/>
    <w:uiPriority w:val="9"/>
    <w:rsid w:val="00C0446A"/>
    <w:rPr>
      <w:rFonts w:asciiTheme="majorHAnsi" w:eastAsiaTheme="majorEastAsia" w:hAnsiTheme="majorHAnsi" w:cstheme="majorBidi"/>
    </w:rPr>
  </w:style>
  <w:style w:type="paragraph" w:styleId="a3">
    <w:name w:val="Title"/>
    <w:basedOn w:val="a"/>
    <w:next w:val="a"/>
    <w:link w:val="Char"/>
    <w:uiPriority w:val="10"/>
    <w:qFormat/>
    <w:rsid w:val="00C0446A"/>
    <w:pPr>
      <w:spacing w:before="240" w:after="120"/>
      <w:jc w:val="center"/>
      <w:outlineLvl w:val="0"/>
    </w:pPr>
    <w:rPr>
      <w:rFonts w:asciiTheme="majorHAnsi" w:eastAsiaTheme="majorEastAsia" w:hAnsiTheme="majorHAnsi" w:cstheme="majorBidi"/>
      <w:b/>
      <w:bCs/>
      <w:sz w:val="32"/>
      <w:szCs w:val="32"/>
    </w:rPr>
  </w:style>
  <w:style w:type="character" w:customStyle="1" w:styleId="Char">
    <w:name w:val="제목 Char"/>
    <w:basedOn w:val="a0"/>
    <w:link w:val="a3"/>
    <w:uiPriority w:val="10"/>
    <w:rsid w:val="00C0446A"/>
    <w:rPr>
      <w:rFonts w:asciiTheme="majorHAnsi" w:eastAsiaTheme="majorEastAsia" w:hAnsiTheme="majorHAnsi" w:cstheme="majorBidi"/>
      <w:b/>
      <w:bCs/>
      <w:sz w:val="32"/>
      <w:szCs w:val="32"/>
    </w:rPr>
  </w:style>
  <w:style w:type="paragraph" w:styleId="a4">
    <w:name w:val="Balloon Text"/>
    <w:basedOn w:val="a"/>
    <w:link w:val="Char0"/>
    <w:uiPriority w:val="99"/>
    <w:semiHidden/>
    <w:unhideWhenUsed/>
    <w:rsid w:val="00DA5CC6"/>
    <w:pPr>
      <w:spacing w:after="0" w:line="240" w:lineRule="auto"/>
    </w:pPr>
    <w:rPr>
      <w:rFonts w:asciiTheme="majorHAnsi" w:eastAsiaTheme="majorEastAsia" w:hAnsiTheme="majorHAnsi" w:cstheme="majorBidi"/>
      <w:sz w:val="18"/>
      <w:szCs w:val="18"/>
    </w:rPr>
  </w:style>
  <w:style w:type="character" w:customStyle="1" w:styleId="Char0">
    <w:name w:val="풍선 도움말 텍스트 Char"/>
    <w:basedOn w:val="a0"/>
    <w:link w:val="a4"/>
    <w:uiPriority w:val="99"/>
    <w:semiHidden/>
    <w:rsid w:val="00DA5CC6"/>
    <w:rPr>
      <w:rFonts w:asciiTheme="majorHAnsi" w:eastAsiaTheme="majorEastAsia" w:hAnsiTheme="majorHAnsi" w:cstheme="majorBidi"/>
      <w:sz w:val="18"/>
      <w:szCs w:val="18"/>
    </w:rPr>
  </w:style>
  <w:style w:type="table" w:styleId="a5">
    <w:name w:val="Table Grid"/>
    <w:basedOn w:val="a1"/>
    <w:uiPriority w:val="59"/>
    <w:rsid w:val="00DA5C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Char1"/>
    <w:uiPriority w:val="99"/>
    <w:unhideWhenUsed/>
    <w:rsid w:val="0069403E"/>
    <w:pPr>
      <w:tabs>
        <w:tab w:val="center" w:pos="4513"/>
        <w:tab w:val="right" w:pos="9026"/>
      </w:tabs>
      <w:snapToGrid w:val="0"/>
    </w:pPr>
  </w:style>
  <w:style w:type="character" w:customStyle="1" w:styleId="Char1">
    <w:name w:val="머리글 Char"/>
    <w:basedOn w:val="a0"/>
    <w:link w:val="a6"/>
    <w:uiPriority w:val="99"/>
    <w:rsid w:val="0069403E"/>
  </w:style>
  <w:style w:type="paragraph" w:styleId="a7">
    <w:name w:val="footer"/>
    <w:basedOn w:val="a"/>
    <w:link w:val="Char2"/>
    <w:uiPriority w:val="99"/>
    <w:unhideWhenUsed/>
    <w:rsid w:val="0069403E"/>
    <w:pPr>
      <w:tabs>
        <w:tab w:val="center" w:pos="4513"/>
        <w:tab w:val="right" w:pos="9026"/>
      </w:tabs>
      <w:snapToGrid w:val="0"/>
    </w:pPr>
  </w:style>
  <w:style w:type="character" w:customStyle="1" w:styleId="Char2">
    <w:name w:val="바닥글 Char"/>
    <w:basedOn w:val="a0"/>
    <w:link w:val="a7"/>
    <w:uiPriority w:val="99"/>
    <w:rsid w:val="0069403E"/>
  </w:style>
  <w:style w:type="paragraph" w:styleId="a8">
    <w:name w:val="footnote text"/>
    <w:basedOn w:val="a"/>
    <w:link w:val="Char3"/>
    <w:uiPriority w:val="99"/>
    <w:semiHidden/>
    <w:unhideWhenUsed/>
    <w:rsid w:val="003E3A6B"/>
    <w:pPr>
      <w:snapToGrid w:val="0"/>
      <w:jc w:val="left"/>
    </w:pPr>
  </w:style>
  <w:style w:type="character" w:customStyle="1" w:styleId="Char3">
    <w:name w:val="각주 텍스트 Char"/>
    <w:basedOn w:val="a0"/>
    <w:link w:val="a8"/>
    <w:uiPriority w:val="99"/>
    <w:semiHidden/>
    <w:rsid w:val="003E3A6B"/>
  </w:style>
  <w:style w:type="character" w:styleId="a9">
    <w:name w:val="footnote reference"/>
    <w:basedOn w:val="a0"/>
    <w:uiPriority w:val="99"/>
    <w:semiHidden/>
    <w:unhideWhenUsed/>
    <w:rsid w:val="003E3A6B"/>
    <w:rPr>
      <w:vertAlign w:val="superscript"/>
    </w:rPr>
  </w:style>
  <w:style w:type="paragraph" w:styleId="aa">
    <w:name w:val="List Paragraph"/>
    <w:basedOn w:val="a"/>
    <w:uiPriority w:val="34"/>
    <w:qFormat/>
    <w:rsid w:val="007C0E31"/>
    <w:pPr>
      <w:ind w:leftChars="400" w:left="800"/>
    </w:pPr>
  </w:style>
  <w:style w:type="paragraph" w:customStyle="1" w:styleId="ab">
    <w:name w:val="중간제목"/>
    <w:basedOn w:val="3"/>
    <w:link w:val="Char4"/>
    <w:qFormat/>
    <w:rsid w:val="0022023C"/>
    <w:pPr>
      <w:ind w:leftChars="0" w:left="0" w:firstLineChars="0" w:firstLine="0"/>
      <w:jc w:val="left"/>
    </w:pPr>
    <w:rPr>
      <w:b/>
    </w:rPr>
  </w:style>
  <w:style w:type="character" w:customStyle="1" w:styleId="Char4">
    <w:name w:val="중간제목 Char"/>
    <w:basedOn w:val="a0"/>
    <w:link w:val="ab"/>
    <w:rsid w:val="0022023C"/>
    <w:rPr>
      <w:rFonts w:asciiTheme="majorHAnsi" w:eastAsiaTheme="majorEastAsia" w:hAnsiTheme="majorHAnsi" w:cstheme="majorBidi"/>
      <w:b/>
    </w:rPr>
  </w:style>
  <w:style w:type="character" w:customStyle="1" w:styleId="3Char">
    <w:name w:val="제목 3 Char"/>
    <w:basedOn w:val="a0"/>
    <w:link w:val="3"/>
    <w:uiPriority w:val="9"/>
    <w:semiHidden/>
    <w:rsid w:val="003D1F87"/>
    <w:rPr>
      <w:rFonts w:asciiTheme="majorHAnsi" w:eastAsiaTheme="majorEastAsia" w:hAnsiTheme="majorHAnsi" w:cstheme="majorBid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C0446A"/>
    <w:pPr>
      <w:keepNext/>
      <w:outlineLvl w:val="0"/>
    </w:pPr>
    <w:rPr>
      <w:rFonts w:asciiTheme="majorHAnsi" w:eastAsiaTheme="majorEastAsia" w:hAnsiTheme="majorHAnsi" w:cstheme="majorBidi"/>
      <w:sz w:val="28"/>
      <w:szCs w:val="28"/>
    </w:rPr>
  </w:style>
  <w:style w:type="paragraph" w:styleId="2">
    <w:name w:val="heading 2"/>
    <w:basedOn w:val="a"/>
    <w:next w:val="a"/>
    <w:link w:val="2Char"/>
    <w:uiPriority w:val="9"/>
    <w:unhideWhenUsed/>
    <w:qFormat/>
    <w:rsid w:val="00C0446A"/>
    <w:pPr>
      <w:keepNext/>
      <w:outlineLvl w:val="1"/>
    </w:pPr>
    <w:rPr>
      <w:rFonts w:asciiTheme="majorHAnsi" w:eastAsiaTheme="majorEastAsia" w:hAnsiTheme="majorHAnsi" w:cstheme="majorBidi"/>
    </w:rPr>
  </w:style>
  <w:style w:type="paragraph" w:styleId="3">
    <w:name w:val="heading 3"/>
    <w:basedOn w:val="a"/>
    <w:next w:val="a"/>
    <w:link w:val="3Char"/>
    <w:uiPriority w:val="9"/>
    <w:semiHidden/>
    <w:unhideWhenUsed/>
    <w:qFormat/>
    <w:rsid w:val="003D1F87"/>
    <w:pPr>
      <w:keepNext/>
      <w:ind w:leftChars="300" w:left="300" w:hangingChars="200" w:hanging="20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C0446A"/>
    <w:rPr>
      <w:rFonts w:asciiTheme="majorHAnsi" w:eastAsiaTheme="majorEastAsia" w:hAnsiTheme="majorHAnsi" w:cstheme="majorBidi"/>
      <w:sz w:val="28"/>
      <w:szCs w:val="28"/>
    </w:rPr>
  </w:style>
  <w:style w:type="character" w:customStyle="1" w:styleId="2Char">
    <w:name w:val="제목 2 Char"/>
    <w:basedOn w:val="a0"/>
    <w:link w:val="2"/>
    <w:uiPriority w:val="9"/>
    <w:rsid w:val="00C0446A"/>
    <w:rPr>
      <w:rFonts w:asciiTheme="majorHAnsi" w:eastAsiaTheme="majorEastAsia" w:hAnsiTheme="majorHAnsi" w:cstheme="majorBidi"/>
    </w:rPr>
  </w:style>
  <w:style w:type="paragraph" w:styleId="a3">
    <w:name w:val="Title"/>
    <w:basedOn w:val="a"/>
    <w:next w:val="a"/>
    <w:link w:val="Char"/>
    <w:uiPriority w:val="10"/>
    <w:qFormat/>
    <w:rsid w:val="00C0446A"/>
    <w:pPr>
      <w:spacing w:before="240" w:after="120"/>
      <w:jc w:val="center"/>
      <w:outlineLvl w:val="0"/>
    </w:pPr>
    <w:rPr>
      <w:rFonts w:asciiTheme="majorHAnsi" w:eastAsiaTheme="majorEastAsia" w:hAnsiTheme="majorHAnsi" w:cstheme="majorBidi"/>
      <w:b/>
      <w:bCs/>
      <w:sz w:val="32"/>
      <w:szCs w:val="32"/>
    </w:rPr>
  </w:style>
  <w:style w:type="character" w:customStyle="1" w:styleId="Char">
    <w:name w:val="제목 Char"/>
    <w:basedOn w:val="a0"/>
    <w:link w:val="a3"/>
    <w:uiPriority w:val="10"/>
    <w:rsid w:val="00C0446A"/>
    <w:rPr>
      <w:rFonts w:asciiTheme="majorHAnsi" w:eastAsiaTheme="majorEastAsia" w:hAnsiTheme="majorHAnsi" w:cstheme="majorBidi"/>
      <w:b/>
      <w:bCs/>
      <w:sz w:val="32"/>
      <w:szCs w:val="32"/>
    </w:rPr>
  </w:style>
  <w:style w:type="paragraph" w:styleId="a4">
    <w:name w:val="Balloon Text"/>
    <w:basedOn w:val="a"/>
    <w:link w:val="Char0"/>
    <w:uiPriority w:val="99"/>
    <w:semiHidden/>
    <w:unhideWhenUsed/>
    <w:rsid w:val="00DA5CC6"/>
    <w:pPr>
      <w:spacing w:after="0" w:line="240" w:lineRule="auto"/>
    </w:pPr>
    <w:rPr>
      <w:rFonts w:asciiTheme="majorHAnsi" w:eastAsiaTheme="majorEastAsia" w:hAnsiTheme="majorHAnsi" w:cstheme="majorBidi"/>
      <w:sz w:val="18"/>
      <w:szCs w:val="18"/>
    </w:rPr>
  </w:style>
  <w:style w:type="character" w:customStyle="1" w:styleId="Char0">
    <w:name w:val="풍선 도움말 텍스트 Char"/>
    <w:basedOn w:val="a0"/>
    <w:link w:val="a4"/>
    <w:uiPriority w:val="99"/>
    <w:semiHidden/>
    <w:rsid w:val="00DA5CC6"/>
    <w:rPr>
      <w:rFonts w:asciiTheme="majorHAnsi" w:eastAsiaTheme="majorEastAsia" w:hAnsiTheme="majorHAnsi" w:cstheme="majorBidi"/>
      <w:sz w:val="18"/>
      <w:szCs w:val="18"/>
    </w:rPr>
  </w:style>
  <w:style w:type="table" w:styleId="a5">
    <w:name w:val="Table Grid"/>
    <w:basedOn w:val="a1"/>
    <w:uiPriority w:val="59"/>
    <w:rsid w:val="00DA5C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Char1"/>
    <w:uiPriority w:val="99"/>
    <w:unhideWhenUsed/>
    <w:rsid w:val="0069403E"/>
    <w:pPr>
      <w:tabs>
        <w:tab w:val="center" w:pos="4513"/>
        <w:tab w:val="right" w:pos="9026"/>
      </w:tabs>
      <w:snapToGrid w:val="0"/>
    </w:pPr>
  </w:style>
  <w:style w:type="character" w:customStyle="1" w:styleId="Char1">
    <w:name w:val="머리글 Char"/>
    <w:basedOn w:val="a0"/>
    <w:link w:val="a6"/>
    <w:uiPriority w:val="99"/>
    <w:rsid w:val="0069403E"/>
  </w:style>
  <w:style w:type="paragraph" w:styleId="a7">
    <w:name w:val="footer"/>
    <w:basedOn w:val="a"/>
    <w:link w:val="Char2"/>
    <w:uiPriority w:val="99"/>
    <w:unhideWhenUsed/>
    <w:rsid w:val="0069403E"/>
    <w:pPr>
      <w:tabs>
        <w:tab w:val="center" w:pos="4513"/>
        <w:tab w:val="right" w:pos="9026"/>
      </w:tabs>
      <w:snapToGrid w:val="0"/>
    </w:pPr>
  </w:style>
  <w:style w:type="character" w:customStyle="1" w:styleId="Char2">
    <w:name w:val="바닥글 Char"/>
    <w:basedOn w:val="a0"/>
    <w:link w:val="a7"/>
    <w:uiPriority w:val="99"/>
    <w:rsid w:val="0069403E"/>
  </w:style>
  <w:style w:type="paragraph" w:styleId="a8">
    <w:name w:val="footnote text"/>
    <w:basedOn w:val="a"/>
    <w:link w:val="Char3"/>
    <w:uiPriority w:val="99"/>
    <w:semiHidden/>
    <w:unhideWhenUsed/>
    <w:rsid w:val="003E3A6B"/>
    <w:pPr>
      <w:snapToGrid w:val="0"/>
      <w:jc w:val="left"/>
    </w:pPr>
  </w:style>
  <w:style w:type="character" w:customStyle="1" w:styleId="Char3">
    <w:name w:val="각주 텍스트 Char"/>
    <w:basedOn w:val="a0"/>
    <w:link w:val="a8"/>
    <w:uiPriority w:val="99"/>
    <w:semiHidden/>
    <w:rsid w:val="003E3A6B"/>
  </w:style>
  <w:style w:type="character" w:styleId="a9">
    <w:name w:val="footnote reference"/>
    <w:basedOn w:val="a0"/>
    <w:uiPriority w:val="99"/>
    <w:semiHidden/>
    <w:unhideWhenUsed/>
    <w:rsid w:val="003E3A6B"/>
    <w:rPr>
      <w:vertAlign w:val="superscript"/>
    </w:rPr>
  </w:style>
  <w:style w:type="paragraph" w:styleId="aa">
    <w:name w:val="List Paragraph"/>
    <w:basedOn w:val="a"/>
    <w:uiPriority w:val="34"/>
    <w:qFormat/>
    <w:rsid w:val="007C0E31"/>
    <w:pPr>
      <w:ind w:leftChars="400" w:left="800"/>
    </w:pPr>
  </w:style>
  <w:style w:type="paragraph" w:customStyle="1" w:styleId="ab">
    <w:name w:val="중간제목"/>
    <w:basedOn w:val="3"/>
    <w:link w:val="Char4"/>
    <w:qFormat/>
    <w:rsid w:val="0022023C"/>
    <w:pPr>
      <w:ind w:leftChars="0" w:left="0" w:firstLineChars="0" w:firstLine="0"/>
      <w:jc w:val="left"/>
    </w:pPr>
    <w:rPr>
      <w:b/>
    </w:rPr>
  </w:style>
  <w:style w:type="character" w:customStyle="1" w:styleId="Char4">
    <w:name w:val="중간제목 Char"/>
    <w:basedOn w:val="a0"/>
    <w:link w:val="ab"/>
    <w:rsid w:val="0022023C"/>
    <w:rPr>
      <w:rFonts w:asciiTheme="majorHAnsi" w:eastAsiaTheme="majorEastAsia" w:hAnsiTheme="majorHAnsi" w:cstheme="majorBidi"/>
      <w:b/>
    </w:rPr>
  </w:style>
  <w:style w:type="character" w:customStyle="1" w:styleId="3Char">
    <w:name w:val="제목 3 Char"/>
    <w:basedOn w:val="a0"/>
    <w:link w:val="3"/>
    <w:uiPriority w:val="9"/>
    <w:semiHidden/>
    <w:rsid w:val="003D1F87"/>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421658">
      <w:bodyDiv w:val="1"/>
      <w:marLeft w:val="0"/>
      <w:marRight w:val="0"/>
      <w:marTop w:val="0"/>
      <w:marBottom w:val="0"/>
      <w:divBdr>
        <w:top w:val="none" w:sz="0" w:space="0" w:color="auto"/>
        <w:left w:val="none" w:sz="0" w:space="0" w:color="auto"/>
        <w:bottom w:val="none" w:sz="0" w:space="0" w:color="auto"/>
        <w:right w:val="none" w:sz="0" w:space="0" w:color="auto"/>
      </w:divBdr>
    </w:div>
    <w:div w:id="74405185">
      <w:bodyDiv w:val="1"/>
      <w:marLeft w:val="0"/>
      <w:marRight w:val="0"/>
      <w:marTop w:val="0"/>
      <w:marBottom w:val="0"/>
      <w:divBdr>
        <w:top w:val="none" w:sz="0" w:space="0" w:color="auto"/>
        <w:left w:val="none" w:sz="0" w:space="0" w:color="auto"/>
        <w:bottom w:val="none" w:sz="0" w:space="0" w:color="auto"/>
        <w:right w:val="none" w:sz="0" w:space="0" w:color="auto"/>
      </w:divBdr>
    </w:div>
    <w:div w:id="132674960">
      <w:bodyDiv w:val="1"/>
      <w:marLeft w:val="0"/>
      <w:marRight w:val="0"/>
      <w:marTop w:val="0"/>
      <w:marBottom w:val="0"/>
      <w:divBdr>
        <w:top w:val="none" w:sz="0" w:space="0" w:color="auto"/>
        <w:left w:val="none" w:sz="0" w:space="0" w:color="auto"/>
        <w:bottom w:val="none" w:sz="0" w:space="0" w:color="auto"/>
        <w:right w:val="none" w:sz="0" w:space="0" w:color="auto"/>
      </w:divBdr>
    </w:div>
    <w:div w:id="408310327">
      <w:bodyDiv w:val="1"/>
      <w:marLeft w:val="0"/>
      <w:marRight w:val="0"/>
      <w:marTop w:val="0"/>
      <w:marBottom w:val="0"/>
      <w:divBdr>
        <w:top w:val="none" w:sz="0" w:space="0" w:color="auto"/>
        <w:left w:val="none" w:sz="0" w:space="0" w:color="auto"/>
        <w:bottom w:val="none" w:sz="0" w:space="0" w:color="auto"/>
        <w:right w:val="none" w:sz="0" w:space="0" w:color="auto"/>
      </w:divBdr>
    </w:div>
    <w:div w:id="448595957">
      <w:bodyDiv w:val="1"/>
      <w:marLeft w:val="0"/>
      <w:marRight w:val="0"/>
      <w:marTop w:val="0"/>
      <w:marBottom w:val="0"/>
      <w:divBdr>
        <w:top w:val="none" w:sz="0" w:space="0" w:color="auto"/>
        <w:left w:val="none" w:sz="0" w:space="0" w:color="auto"/>
        <w:bottom w:val="none" w:sz="0" w:space="0" w:color="auto"/>
        <w:right w:val="none" w:sz="0" w:space="0" w:color="auto"/>
      </w:divBdr>
    </w:div>
    <w:div w:id="609358712">
      <w:bodyDiv w:val="1"/>
      <w:marLeft w:val="0"/>
      <w:marRight w:val="0"/>
      <w:marTop w:val="0"/>
      <w:marBottom w:val="0"/>
      <w:divBdr>
        <w:top w:val="none" w:sz="0" w:space="0" w:color="auto"/>
        <w:left w:val="none" w:sz="0" w:space="0" w:color="auto"/>
        <w:bottom w:val="none" w:sz="0" w:space="0" w:color="auto"/>
        <w:right w:val="none" w:sz="0" w:space="0" w:color="auto"/>
      </w:divBdr>
    </w:div>
    <w:div w:id="680621481">
      <w:bodyDiv w:val="1"/>
      <w:marLeft w:val="0"/>
      <w:marRight w:val="0"/>
      <w:marTop w:val="0"/>
      <w:marBottom w:val="0"/>
      <w:divBdr>
        <w:top w:val="none" w:sz="0" w:space="0" w:color="auto"/>
        <w:left w:val="none" w:sz="0" w:space="0" w:color="auto"/>
        <w:bottom w:val="none" w:sz="0" w:space="0" w:color="auto"/>
        <w:right w:val="none" w:sz="0" w:space="0" w:color="auto"/>
      </w:divBdr>
    </w:div>
    <w:div w:id="1140538957">
      <w:bodyDiv w:val="1"/>
      <w:marLeft w:val="0"/>
      <w:marRight w:val="0"/>
      <w:marTop w:val="0"/>
      <w:marBottom w:val="0"/>
      <w:divBdr>
        <w:top w:val="none" w:sz="0" w:space="0" w:color="auto"/>
        <w:left w:val="none" w:sz="0" w:space="0" w:color="auto"/>
        <w:bottom w:val="none" w:sz="0" w:space="0" w:color="auto"/>
        <w:right w:val="none" w:sz="0" w:space="0" w:color="auto"/>
      </w:divBdr>
    </w:div>
    <w:div w:id="1891915574">
      <w:bodyDiv w:val="1"/>
      <w:marLeft w:val="0"/>
      <w:marRight w:val="0"/>
      <w:marTop w:val="0"/>
      <w:marBottom w:val="0"/>
      <w:divBdr>
        <w:top w:val="none" w:sz="0" w:space="0" w:color="auto"/>
        <w:left w:val="none" w:sz="0" w:space="0" w:color="auto"/>
        <w:bottom w:val="none" w:sz="0" w:space="0" w:color="auto"/>
        <w:right w:val="none" w:sz="0" w:space="0" w:color="auto"/>
      </w:divBdr>
    </w:div>
    <w:div w:id="1905871758">
      <w:bodyDiv w:val="1"/>
      <w:marLeft w:val="0"/>
      <w:marRight w:val="0"/>
      <w:marTop w:val="0"/>
      <w:marBottom w:val="0"/>
      <w:divBdr>
        <w:top w:val="none" w:sz="0" w:space="0" w:color="auto"/>
        <w:left w:val="none" w:sz="0" w:space="0" w:color="auto"/>
        <w:bottom w:val="none" w:sz="0" w:space="0" w:color="auto"/>
        <w:right w:val="none" w:sz="0" w:space="0" w:color="auto"/>
      </w:divBdr>
    </w:div>
    <w:div w:id="1922055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1.xml"/><Relationship Id="rId18" Type="http://schemas.openxmlformats.org/officeDocument/2006/relationships/chart" Target="charts/chart2.xml"/><Relationship Id="rId26" Type="http://schemas.openxmlformats.org/officeDocument/2006/relationships/chart" Target="charts/chart7.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chart" Target="charts/chart6.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chart" Target="charts/chart4.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1.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chart" Target="charts/chart5.xm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chart" Target="charts/chart3.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0.png"/><Relationship Id="rId27"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oleObject" Target="file:///\\10.78.10.60\LER_USER$\kunwoo.kim\rwork\externalbrainlab\externalbrainlab.github.io\data\result\resultTotal.csv"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10.78.10.60\LER_USER$\kunwoo.kim\DCloud\(&#47784;&#45768;&#53552;&#47553;)\..%202018%2001%20%20&#9670;&#12307;&#12307;&#12307;%201&#48516;&#44592;%20LGERI%20&#12307;&#12307;&#12307;\2018.02.26%20(BI)%20&#46356;&#51648;&#53560;%20&#51088;&#46041;&#54868;&#50752;%20&#51068;&#51088;&#47532;,%20&#47196;&#52972;%20&#49436;&#48708;&#49828;&#50629;\&#49328;&#50629;&#48324;_&#52712;&#50629;&#51088;_1963_2017.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10.78.10.60\LER_USER$\kunwoo.kim\DCloud\(&#47784;&#45768;&#53552;&#47553;)\..%202018%2001%20%20&#9670;&#12307;&#12307;&#12307;%201&#48516;&#44592;%20LGERI%20&#12307;&#12307;&#12307;\2018.02.26%20(BI)%20&#46356;&#51648;&#53560;%20&#51088;&#46041;&#54868;&#50752;%20&#51068;&#51088;&#47532;,%20&#47196;&#52972;%20&#49436;&#48708;&#49828;&#50629;\&#49328;&#50629;&#48324;_&#52712;&#50629;&#51088;_1963_2017.xlsx" TargetMode="External"/></Relationships>
</file>

<file path=word/charts/_rels/chart5.xml.rels><?xml version="1.0" encoding="UTF-8" standalone="yes"?>
<Relationships xmlns="http://schemas.openxmlformats.org/package/2006/relationships"><Relationship Id="rId2" Type="http://schemas.openxmlformats.org/officeDocument/2006/relationships/oleObject" Target="file:///\\10.78.10.60\LER_USER$\kunwoo.kim\DCloud\(&#47784;&#45768;&#53552;&#47553;)\..%202018%2001%20%20&#9670;&#12307;&#12307;&#12307;%201&#48516;&#44592;%20LGERI%20&#12307;&#12307;&#12307;\2018.02.26%20(BI)%20&#46356;&#51648;&#53560;%20&#51088;&#46041;&#54868;&#50752;%20&#51068;&#51088;&#47532;,%20&#47196;&#52972;%20&#49436;&#48708;&#49828;&#50629;\&#44536;&#47548;_&#44592;&#49696;&#49688;&#51456;&#48324;%20&#51068;&#51088;&#47532;%20&#51613;&#44048;.csv" TargetMode="External"/><Relationship Id="rId1" Type="http://schemas.openxmlformats.org/officeDocument/2006/relationships/themeOverride" Target="../theme/themeOverride1.xml"/></Relationships>
</file>

<file path=word/charts/_rels/chart6.xml.rels><?xml version="1.0" encoding="UTF-8" standalone="yes"?>
<Relationships xmlns="http://schemas.openxmlformats.org/package/2006/relationships"><Relationship Id="rId1" Type="http://schemas.openxmlformats.org/officeDocument/2006/relationships/oleObject" Target="file:///\\10.78.10.60\LER_USER$\kunwoo.kim\rwork\externalbrainlab\externalbrainlab.github.io\data\result\resultTotal.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10.78.10.60\LER_USER$\kunwoo.kim\rwork\externalbrainlab\externalbrainlab.github.io\data\result\resultTotal.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고위험군 일자리 비중</c:v>
                </c:pt>
              </c:strCache>
            </c:strRef>
          </c:tx>
          <c:invertIfNegative val="0"/>
          <c:dLbls>
            <c:txPr>
              <a:bodyPr/>
              <a:lstStyle/>
              <a:p>
                <a:pPr>
                  <a:defRPr sz="1200"/>
                </a:pPr>
                <a:endParaRPr lang="ko-KR"/>
              </a:p>
            </c:txPr>
            <c:showLegendKey val="0"/>
            <c:showVal val="1"/>
            <c:showCatName val="0"/>
            <c:showSerName val="0"/>
            <c:showPercent val="0"/>
            <c:showBubbleSize val="0"/>
            <c:showLeaderLines val="0"/>
          </c:dLbls>
          <c:cat>
            <c:strRef>
              <c:f>Sheet1!$A$2:$A$12</c:f>
              <c:strCache>
                <c:ptCount val="11"/>
                <c:pt idx="0">
                  <c:v>중국</c:v>
                </c:pt>
                <c:pt idx="1">
                  <c:v>인도</c:v>
                </c:pt>
                <c:pt idx="2">
                  <c:v>독일</c:v>
                </c:pt>
                <c:pt idx="3">
                  <c:v>일본</c:v>
                </c:pt>
                <c:pt idx="4">
                  <c:v>미국</c:v>
                </c:pt>
                <c:pt idx="5">
                  <c:v>캐나다</c:v>
                </c:pt>
                <c:pt idx="6">
                  <c:v>한국</c:v>
                </c:pt>
                <c:pt idx="7">
                  <c:v>스웨덴</c:v>
                </c:pt>
                <c:pt idx="8">
                  <c:v>핀란드</c:v>
                </c:pt>
                <c:pt idx="9">
                  <c:v>영국</c:v>
                </c:pt>
                <c:pt idx="10">
                  <c:v>노르웨이</c:v>
                </c:pt>
              </c:strCache>
            </c:strRef>
          </c:cat>
          <c:val>
            <c:numRef>
              <c:f>Sheet1!$B$2:$B$12</c:f>
              <c:numCache>
                <c:formatCode>0%</c:formatCode>
                <c:ptCount val="11"/>
                <c:pt idx="0">
                  <c:v>0.77</c:v>
                </c:pt>
                <c:pt idx="1">
                  <c:v>0.69</c:v>
                </c:pt>
                <c:pt idx="2">
                  <c:v>0.59</c:v>
                </c:pt>
                <c:pt idx="3">
                  <c:v>0.49</c:v>
                </c:pt>
                <c:pt idx="4">
                  <c:v>0.47</c:v>
                </c:pt>
                <c:pt idx="5">
                  <c:v>0.42</c:v>
                </c:pt>
                <c:pt idx="6">
                  <c:v>0.37</c:v>
                </c:pt>
                <c:pt idx="7">
                  <c:v>0.37</c:v>
                </c:pt>
                <c:pt idx="8">
                  <c:v>0.36</c:v>
                </c:pt>
                <c:pt idx="9">
                  <c:v>0.35</c:v>
                </c:pt>
                <c:pt idx="10">
                  <c:v>0.33</c:v>
                </c:pt>
              </c:numCache>
            </c:numRef>
          </c:val>
        </c:ser>
        <c:dLbls>
          <c:showLegendKey val="0"/>
          <c:showVal val="0"/>
          <c:showCatName val="0"/>
          <c:showSerName val="0"/>
          <c:showPercent val="0"/>
          <c:showBubbleSize val="0"/>
        </c:dLbls>
        <c:gapWidth val="150"/>
        <c:axId val="144674304"/>
        <c:axId val="144537792"/>
      </c:barChart>
      <c:catAx>
        <c:axId val="144674304"/>
        <c:scaling>
          <c:orientation val="minMax"/>
        </c:scaling>
        <c:delete val="0"/>
        <c:axPos val="b"/>
        <c:majorTickMark val="out"/>
        <c:minorTickMark val="none"/>
        <c:tickLblPos val="nextTo"/>
        <c:crossAx val="144537792"/>
        <c:crosses val="autoZero"/>
        <c:auto val="1"/>
        <c:lblAlgn val="ctr"/>
        <c:lblOffset val="100"/>
        <c:noMultiLvlLbl val="0"/>
      </c:catAx>
      <c:valAx>
        <c:axId val="144537792"/>
        <c:scaling>
          <c:orientation val="minMax"/>
        </c:scaling>
        <c:delete val="1"/>
        <c:axPos val="l"/>
        <c:numFmt formatCode="0%" sourceLinked="1"/>
        <c:majorTickMark val="out"/>
        <c:minorTickMark val="none"/>
        <c:tickLblPos val="nextTo"/>
        <c:crossAx val="144674304"/>
        <c:crosses val="autoZero"/>
        <c:crossBetween val="between"/>
      </c:valAx>
    </c:plotArea>
    <c:plotVisOnly val="1"/>
    <c:dispBlanksAs val="gap"/>
    <c:showDLblsOverMax val="0"/>
  </c:chart>
  <c:spPr>
    <a:ln>
      <a:noFill/>
    </a:ln>
  </c:spPr>
  <c:txPr>
    <a:bodyPr/>
    <a:lstStyle/>
    <a:p>
      <a:pPr>
        <a:defRPr sz="1800"/>
      </a:pPr>
      <a:endParaRPr lang="ko-K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전문직vs.산업!$C$2</c:f>
              <c:strCache>
                <c:ptCount val="1"/>
                <c:pt idx="0">
                  <c:v>200%</c:v>
                </c:pt>
              </c:strCache>
            </c:strRef>
          </c:tx>
          <c:invertIfNegative val="0"/>
          <c:dLbls>
            <c:spPr>
              <a:noFill/>
              <a:ln>
                <a:noFill/>
              </a:ln>
              <a:effectLst/>
            </c:sp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0"/>
              </c:ext>
            </c:extLst>
          </c:dLbls>
          <c:cat>
            <c:strRef>
              <c:f>전문직vs.산업!$A$3:$A$23</c:f>
              <c:strCache>
                <c:ptCount val="21"/>
                <c:pt idx="0">
                  <c:v>교육 서비스업</c:v>
                </c:pt>
                <c:pt idx="1">
                  <c:v>출판, 영상, 방송통신 및 정보서비스업 </c:v>
                </c:pt>
                <c:pt idx="2">
                  <c:v>전문, 과학 및 기술 서비스업 </c:v>
                </c:pt>
                <c:pt idx="3">
                  <c:v>보건업 및 사회복지 서비스업</c:v>
                </c:pt>
                <c:pt idx="4">
                  <c:v>예술, 스포츠 및 여가관련 서비스업</c:v>
                </c:pt>
                <c:pt idx="5">
                  <c:v>부동산업 및 임대업 </c:v>
                </c:pt>
                <c:pt idx="6">
                  <c:v>전기, 가스, 증기 및 수도사업 </c:v>
                </c:pt>
                <c:pt idx="7">
                  <c:v>협회 및 단체, 수리  및 기타 개인 서비스업</c:v>
                </c:pt>
                <c:pt idx="8">
                  <c:v>국제 및 외국기관</c:v>
                </c:pt>
                <c:pt idx="9">
                  <c:v>제조업 </c:v>
                </c:pt>
                <c:pt idx="10">
                  <c:v>건설업 </c:v>
                </c:pt>
                <c:pt idx="11">
                  <c:v>공공행정, 국방 및 사회보장 행정</c:v>
                </c:pt>
                <c:pt idx="12">
                  <c:v>하수 · 폐기물 처리, 원료재생 및 환경복원업 </c:v>
                </c:pt>
                <c:pt idx="13">
                  <c:v>금융 및 보험업 </c:v>
                </c:pt>
                <c:pt idx="14">
                  <c:v>도매 및 소매업</c:v>
                </c:pt>
                <c:pt idx="15">
                  <c:v>사업시설관리 및 사업지원 서비스업 </c:v>
                </c:pt>
                <c:pt idx="16">
                  <c:v>광업 </c:v>
                </c:pt>
                <c:pt idx="17">
                  <c:v>운수업</c:v>
                </c:pt>
                <c:pt idx="18">
                  <c:v>숙박 및 음식점업 </c:v>
                </c:pt>
                <c:pt idx="19">
                  <c:v>농업, 임업 및 어업 </c:v>
                </c:pt>
                <c:pt idx="20">
                  <c:v>가구내 고용활동 및 분류되지 않은 자가소비 생산활동</c:v>
                </c:pt>
              </c:strCache>
            </c:strRef>
          </c:cat>
          <c:val>
            <c:numRef>
              <c:f>전문직vs.산업!$C$3:$C$23</c:f>
              <c:numCache>
                <c:formatCode>0%</c:formatCode>
                <c:ptCount val="21"/>
                <c:pt idx="0">
                  <c:v>0.75540528382100702</c:v>
                </c:pt>
                <c:pt idx="1">
                  <c:v>0.62541406299412827</c:v>
                </c:pt>
                <c:pt idx="2">
                  <c:v>0.60313807593246871</c:v>
                </c:pt>
                <c:pt idx="3">
                  <c:v>0.59920322516825897</c:v>
                </c:pt>
                <c:pt idx="4">
                  <c:v>0.35526742594247335</c:v>
                </c:pt>
                <c:pt idx="5">
                  <c:v>0.34881785869846771</c:v>
                </c:pt>
                <c:pt idx="6">
                  <c:v>0.21292585066684608</c:v>
                </c:pt>
                <c:pt idx="7">
                  <c:v>0.13191744618857626</c:v>
                </c:pt>
                <c:pt idx="8">
                  <c:v>0.12909825644826067</c:v>
                </c:pt>
                <c:pt idx="9">
                  <c:v>0.10652443360679539</c:v>
                </c:pt>
                <c:pt idx="10">
                  <c:v>9.3997655653977913E-2</c:v>
                </c:pt>
                <c:pt idx="11">
                  <c:v>8.8432075415608657E-2</c:v>
                </c:pt>
                <c:pt idx="12">
                  <c:v>8.6689712665537044E-2</c:v>
                </c:pt>
                <c:pt idx="13">
                  <c:v>7.1119394202626876E-2</c:v>
                </c:pt>
                <c:pt idx="14">
                  <c:v>6.3665607174832023E-2</c:v>
                </c:pt>
                <c:pt idx="15">
                  <c:v>5.3344092300739047E-2</c:v>
                </c:pt>
                <c:pt idx="16">
                  <c:v>3.0872724164053664E-2</c:v>
                </c:pt>
                <c:pt idx="17">
                  <c:v>1.9061477657470256E-2</c:v>
                </c:pt>
                <c:pt idx="18">
                  <c:v>7.096171606087308E-3</c:v>
                </c:pt>
                <c:pt idx="19">
                  <c:v>3.0160119613085764E-3</c:v>
                </c:pt>
                <c:pt idx="20">
                  <c:v>2.8203859334864629E-3</c:v>
                </c:pt>
              </c:numCache>
            </c:numRef>
          </c:val>
          <c:extLst xmlns:c16r2="http://schemas.microsoft.com/office/drawing/2015/06/chart">
            <c:ext xmlns:c16="http://schemas.microsoft.com/office/drawing/2014/chart" uri="{C3380CC4-5D6E-409C-BE32-E72D297353CC}">
              <c16:uniqueId val="{00000000-6E59-4392-8CBF-FFE7ED6D3F1C}"/>
            </c:ext>
          </c:extLst>
        </c:ser>
        <c:dLbls>
          <c:showLegendKey val="0"/>
          <c:showVal val="0"/>
          <c:showCatName val="0"/>
          <c:showSerName val="0"/>
          <c:showPercent val="0"/>
          <c:showBubbleSize val="0"/>
        </c:dLbls>
        <c:gapWidth val="150"/>
        <c:axId val="144673792"/>
        <c:axId val="144534912"/>
      </c:barChart>
      <c:catAx>
        <c:axId val="144673792"/>
        <c:scaling>
          <c:orientation val="maxMin"/>
        </c:scaling>
        <c:delete val="0"/>
        <c:axPos val="l"/>
        <c:numFmt formatCode="General" sourceLinked="0"/>
        <c:majorTickMark val="out"/>
        <c:minorTickMark val="none"/>
        <c:tickLblPos val="nextTo"/>
        <c:crossAx val="144534912"/>
        <c:crosses val="autoZero"/>
        <c:auto val="1"/>
        <c:lblAlgn val="ctr"/>
        <c:lblOffset val="100"/>
        <c:noMultiLvlLbl val="0"/>
      </c:catAx>
      <c:valAx>
        <c:axId val="144534912"/>
        <c:scaling>
          <c:orientation val="minMax"/>
        </c:scaling>
        <c:delete val="1"/>
        <c:axPos val="t"/>
        <c:numFmt formatCode="0%" sourceLinked="1"/>
        <c:majorTickMark val="out"/>
        <c:minorTickMark val="none"/>
        <c:tickLblPos val="nextTo"/>
        <c:crossAx val="144673792"/>
        <c:crosses val="autoZero"/>
        <c:crossBetween val="between"/>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ko-KR" altLang="en-US" sz="1100"/>
              <a:t>우리나라 산업별 취업자 비중</a:t>
            </a:r>
          </a:p>
        </c:rich>
      </c:tx>
      <c:overlay val="0"/>
      <c:spPr>
        <a:noFill/>
        <a:ln>
          <a:noFill/>
        </a:ln>
        <a:effectLst/>
      </c:spPr>
    </c:title>
    <c:autoTitleDeleted val="0"/>
    <c:plotArea>
      <c:layout/>
      <c:areaChart>
        <c:grouping val="percentStacked"/>
        <c:varyColors val="0"/>
        <c:ser>
          <c:idx val="1"/>
          <c:order val="0"/>
          <c:tx>
            <c:strRef>
              <c:f>데이터!$A$9</c:f>
              <c:strCache>
                <c:ptCount val="1"/>
                <c:pt idx="0">
                  <c:v>농림어업</c:v>
                </c:pt>
              </c:strCache>
            </c:strRef>
          </c:tx>
          <c:spPr>
            <a:solidFill>
              <a:schemeClr val="accent2"/>
            </a:solidFill>
            <a:ln>
              <a:noFill/>
            </a:ln>
            <a:effectLst/>
          </c:spPr>
          <c:cat>
            <c:strRef>
              <c:f>데이터!$B$2:$BD$2</c:f>
              <c:strCache>
                <c:ptCount val="55"/>
                <c:pt idx="0">
                  <c:v>1963</c:v>
                </c:pt>
                <c:pt idx="1">
                  <c:v>1964</c:v>
                </c:pt>
                <c:pt idx="2">
                  <c:v>1965</c:v>
                </c:pt>
                <c:pt idx="3">
                  <c:v>1966</c:v>
                </c:pt>
                <c:pt idx="4">
                  <c:v>1967</c:v>
                </c:pt>
                <c:pt idx="5">
                  <c:v>1968</c:v>
                </c:pt>
                <c:pt idx="6">
                  <c:v>1969</c:v>
                </c:pt>
                <c:pt idx="7">
                  <c:v>1970</c:v>
                </c:pt>
                <c:pt idx="8">
                  <c:v>1971</c:v>
                </c:pt>
                <c:pt idx="9">
                  <c:v>1972</c:v>
                </c:pt>
                <c:pt idx="10">
                  <c:v>1973</c:v>
                </c:pt>
                <c:pt idx="11">
                  <c:v>1974</c:v>
                </c:pt>
                <c:pt idx="12">
                  <c:v>1975</c:v>
                </c:pt>
                <c:pt idx="13">
                  <c:v>1976</c:v>
                </c:pt>
                <c:pt idx="14">
                  <c:v>1977</c:v>
                </c:pt>
                <c:pt idx="15">
                  <c:v>1978</c:v>
                </c:pt>
                <c:pt idx="16">
                  <c:v>1979</c:v>
                </c:pt>
                <c:pt idx="17">
                  <c:v>1980</c:v>
                </c:pt>
                <c:pt idx="18">
                  <c:v>1981</c:v>
                </c:pt>
                <c:pt idx="19">
                  <c:v>1982</c:v>
                </c:pt>
                <c:pt idx="20">
                  <c:v>1983</c:v>
                </c:pt>
                <c:pt idx="21">
                  <c:v>1984</c:v>
                </c:pt>
                <c:pt idx="22">
                  <c:v>1985</c:v>
                </c:pt>
                <c:pt idx="23">
                  <c:v>1986</c:v>
                </c:pt>
                <c:pt idx="24">
                  <c:v>1987</c:v>
                </c:pt>
                <c:pt idx="25">
                  <c:v>1988</c:v>
                </c:pt>
                <c:pt idx="26">
                  <c:v>1989</c:v>
                </c:pt>
                <c:pt idx="27">
                  <c:v>1990</c:v>
                </c:pt>
                <c:pt idx="28">
                  <c:v>1991</c:v>
                </c:pt>
                <c:pt idx="29">
                  <c:v>1992</c:v>
                </c:pt>
                <c:pt idx="30">
                  <c:v>1993</c:v>
                </c:pt>
                <c:pt idx="31">
                  <c:v>1994</c:v>
                </c:pt>
                <c:pt idx="32">
                  <c:v>1995</c:v>
                </c:pt>
                <c:pt idx="33">
                  <c:v>1996</c:v>
                </c:pt>
                <c:pt idx="34">
                  <c:v>1997</c:v>
                </c:pt>
                <c:pt idx="35">
                  <c:v>1998</c:v>
                </c:pt>
                <c:pt idx="36">
                  <c:v>1999</c:v>
                </c:pt>
                <c:pt idx="37">
                  <c:v>2000</c:v>
                </c:pt>
                <c:pt idx="38">
                  <c:v>2001</c:v>
                </c:pt>
                <c:pt idx="39">
                  <c:v>2002</c:v>
                </c:pt>
                <c:pt idx="40">
                  <c:v>2003</c:v>
                </c:pt>
                <c:pt idx="41">
                  <c:v>2004</c:v>
                </c:pt>
                <c:pt idx="42">
                  <c:v>2005</c:v>
                </c:pt>
                <c:pt idx="43">
                  <c:v>2006</c:v>
                </c:pt>
                <c:pt idx="44">
                  <c:v>2007</c:v>
                </c:pt>
                <c:pt idx="45">
                  <c:v>2008</c:v>
                </c:pt>
                <c:pt idx="46">
                  <c:v>2009</c:v>
                </c:pt>
                <c:pt idx="47">
                  <c:v>2010</c:v>
                </c:pt>
                <c:pt idx="48">
                  <c:v>2011</c:v>
                </c:pt>
                <c:pt idx="49">
                  <c:v>2012</c:v>
                </c:pt>
                <c:pt idx="50">
                  <c:v>2013</c:v>
                </c:pt>
                <c:pt idx="51">
                  <c:v>2014</c:v>
                </c:pt>
                <c:pt idx="52">
                  <c:v>2015</c:v>
                </c:pt>
                <c:pt idx="53">
                  <c:v>2016</c:v>
                </c:pt>
                <c:pt idx="54">
                  <c:v>2017</c:v>
                </c:pt>
              </c:strCache>
            </c:strRef>
          </c:cat>
          <c:val>
            <c:numRef>
              <c:f>데이터!$B$9:$BD$9</c:f>
              <c:numCache>
                <c:formatCode>0%</c:formatCode>
                <c:ptCount val="55"/>
                <c:pt idx="0">
                  <c:v>0.62977654369959013</c:v>
                </c:pt>
                <c:pt idx="1">
                  <c:v>0.61665367627955314</c:v>
                </c:pt>
                <c:pt idx="2">
                  <c:v>0.58456607495069024</c:v>
                </c:pt>
                <c:pt idx="3">
                  <c:v>0.57789789789789792</c:v>
                </c:pt>
                <c:pt idx="4">
                  <c:v>0.55148423005565872</c:v>
                </c:pt>
                <c:pt idx="5">
                  <c:v>0.52400397307140489</c:v>
                </c:pt>
                <c:pt idx="6">
                  <c:v>0.51093161012385568</c:v>
                </c:pt>
                <c:pt idx="7">
                  <c:v>0.50389934491005506</c:v>
                </c:pt>
                <c:pt idx="8">
                  <c:v>0.48230444399758693</c:v>
                </c:pt>
                <c:pt idx="9">
                  <c:v>0.50467289719626163</c:v>
                </c:pt>
                <c:pt idx="10">
                  <c:v>0.49762383476512517</c:v>
                </c:pt>
                <c:pt idx="11">
                  <c:v>0.47990543735224594</c:v>
                </c:pt>
                <c:pt idx="12">
                  <c:v>0.45667607561371998</c:v>
                </c:pt>
                <c:pt idx="13">
                  <c:v>0.44424750241701577</c:v>
                </c:pt>
                <c:pt idx="14">
                  <c:v>0.41695285669684673</c:v>
                </c:pt>
                <c:pt idx="15">
                  <c:v>0.38428273188189677</c:v>
                </c:pt>
                <c:pt idx="16">
                  <c:v>0.35774150860167625</c:v>
                </c:pt>
                <c:pt idx="17">
                  <c:v>0.34013008843089965</c:v>
                </c:pt>
                <c:pt idx="18">
                  <c:v>0.34236611281466167</c:v>
                </c:pt>
                <c:pt idx="19">
                  <c:v>0.32074553167814168</c:v>
                </c:pt>
                <c:pt idx="20">
                  <c:v>0.29748362633574632</c:v>
                </c:pt>
                <c:pt idx="21">
                  <c:v>0.27125926952664769</c:v>
                </c:pt>
                <c:pt idx="22">
                  <c:v>0.24936539746158987</c:v>
                </c:pt>
                <c:pt idx="23">
                  <c:v>0.23618187681393099</c:v>
                </c:pt>
                <c:pt idx="24">
                  <c:v>0.21890668949492478</c:v>
                </c:pt>
                <c:pt idx="25">
                  <c:v>0.20647341276898451</c:v>
                </c:pt>
                <c:pt idx="26">
                  <c:v>0.1957858769931663</c:v>
                </c:pt>
                <c:pt idx="27">
                  <c:v>0.17898811169477466</c:v>
                </c:pt>
                <c:pt idx="28">
                  <c:v>0.14612043541208644</c:v>
                </c:pt>
                <c:pt idx="29">
                  <c:v>0.14030196222841809</c:v>
                </c:pt>
                <c:pt idx="30">
                  <c:v>0.13476136009150461</c:v>
                </c:pt>
                <c:pt idx="31">
                  <c:v>0.12550382910116889</c:v>
                </c:pt>
                <c:pt idx="32">
                  <c:v>0.11771333398647987</c:v>
                </c:pt>
                <c:pt idx="33">
                  <c:v>0.11139883949551622</c:v>
                </c:pt>
                <c:pt idx="34">
                  <c:v>0.10771188837560101</c:v>
                </c:pt>
                <c:pt idx="35">
                  <c:v>0.12022269034005416</c:v>
                </c:pt>
                <c:pt idx="36">
                  <c:v>0.11344931250308019</c:v>
                </c:pt>
                <c:pt idx="37">
                  <c:v>0.10702309545175458</c:v>
                </c:pt>
                <c:pt idx="38">
                  <c:v>0.10146201536041455</c:v>
                </c:pt>
                <c:pt idx="39">
                  <c:v>9.4773299748110829E-2</c:v>
                </c:pt>
                <c:pt idx="40">
                  <c:v>8.8920889208892087E-2</c:v>
                </c:pt>
                <c:pt idx="41">
                  <c:v>8.3987302706992339E-2</c:v>
                </c:pt>
                <c:pt idx="42">
                  <c:v>7.9584775086505188E-2</c:v>
                </c:pt>
                <c:pt idx="43">
                  <c:v>7.6505088839054686E-2</c:v>
                </c:pt>
                <c:pt idx="44">
                  <c:v>7.3001994821951535E-2</c:v>
                </c:pt>
                <c:pt idx="45">
                  <c:v>7.1419558359621452E-2</c:v>
                </c:pt>
                <c:pt idx="46">
                  <c:v>7.0077676460655172E-2</c:v>
                </c:pt>
                <c:pt idx="47">
                  <c:v>6.5992593517247108E-2</c:v>
                </c:pt>
                <c:pt idx="48">
                  <c:v>6.3725690055856821E-2</c:v>
                </c:pt>
                <c:pt idx="49">
                  <c:v>6.135043077539571E-2</c:v>
                </c:pt>
                <c:pt idx="50" formatCode="0.0%">
                  <c:v>5.9804735365034195E-2</c:v>
                </c:pt>
                <c:pt idx="51" formatCode="0.0%">
                  <c:v>5.5836583388037229E-2</c:v>
                </c:pt>
                <c:pt idx="52" formatCode="0.0%">
                  <c:v>5.107342042936816E-2</c:v>
                </c:pt>
                <c:pt idx="53" formatCode="0.0%">
                  <c:v>4.820326403877466E-2</c:v>
                </c:pt>
                <c:pt idx="54" formatCode="0.0%">
                  <c:v>4.7857811038353605E-2</c:v>
                </c:pt>
              </c:numCache>
            </c:numRef>
          </c:val>
          <c:extLst xmlns:c16r2="http://schemas.microsoft.com/office/drawing/2015/06/chart">
            <c:ext xmlns:c16="http://schemas.microsoft.com/office/drawing/2014/chart" uri="{C3380CC4-5D6E-409C-BE32-E72D297353CC}">
              <c16:uniqueId val="{00000001-548B-4EB4-83E4-AFEA60B33308}"/>
            </c:ext>
          </c:extLst>
        </c:ser>
        <c:ser>
          <c:idx val="2"/>
          <c:order val="1"/>
          <c:tx>
            <c:strRef>
              <c:f>데이터!$A$10</c:f>
              <c:strCache>
                <c:ptCount val="1"/>
                <c:pt idx="0">
                  <c:v>광공업</c:v>
                </c:pt>
              </c:strCache>
            </c:strRef>
          </c:tx>
          <c:spPr>
            <a:solidFill>
              <a:schemeClr val="accent3"/>
            </a:solidFill>
            <a:ln>
              <a:noFill/>
            </a:ln>
            <a:effectLst/>
          </c:spPr>
          <c:cat>
            <c:strRef>
              <c:f>데이터!$B$2:$BD$2</c:f>
              <c:strCache>
                <c:ptCount val="55"/>
                <c:pt idx="0">
                  <c:v>1963</c:v>
                </c:pt>
                <c:pt idx="1">
                  <c:v>1964</c:v>
                </c:pt>
                <c:pt idx="2">
                  <c:v>1965</c:v>
                </c:pt>
                <c:pt idx="3">
                  <c:v>1966</c:v>
                </c:pt>
                <c:pt idx="4">
                  <c:v>1967</c:v>
                </c:pt>
                <c:pt idx="5">
                  <c:v>1968</c:v>
                </c:pt>
                <c:pt idx="6">
                  <c:v>1969</c:v>
                </c:pt>
                <c:pt idx="7">
                  <c:v>1970</c:v>
                </c:pt>
                <c:pt idx="8">
                  <c:v>1971</c:v>
                </c:pt>
                <c:pt idx="9">
                  <c:v>1972</c:v>
                </c:pt>
                <c:pt idx="10">
                  <c:v>1973</c:v>
                </c:pt>
                <c:pt idx="11">
                  <c:v>1974</c:v>
                </c:pt>
                <c:pt idx="12">
                  <c:v>1975</c:v>
                </c:pt>
                <c:pt idx="13">
                  <c:v>1976</c:v>
                </c:pt>
                <c:pt idx="14">
                  <c:v>1977</c:v>
                </c:pt>
                <c:pt idx="15">
                  <c:v>1978</c:v>
                </c:pt>
                <c:pt idx="16">
                  <c:v>1979</c:v>
                </c:pt>
                <c:pt idx="17">
                  <c:v>1980</c:v>
                </c:pt>
                <c:pt idx="18">
                  <c:v>1981</c:v>
                </c:pt>
                <c:pt idx="19">
                  <c:v>1982</c:v>
                </c:pt>
                <c:pt idx="20">
                  <c:v>1983</c:v>
                </c:pt>
                <c:pt idx="21">
                  <c:v>1984</c:v>
                </c:pt>
                <c:pt idx="22">
                  <c:v>1985</c:v>
                </c:pt>
                <c:pt idx="23">
                  <c:v>1986</c:v>
                </c:pt>
                <c:pt idx="24">
                  <c:v>1987</c:v>
                </c:pt>
                <c:pt idx="25">
                  <c:v>1988</c:v>
                </c:pt>
                <c:pt idx="26">
                  <c:v>1989</c:v>
                </c:pt>
                <c:pt idx="27">
                  <c:v>1990</c:v>
                </c:pt>
                <c:pt idx="28">
                  <c:v>1991</c:v>
                </c:pt>
                <c:pt idx="29">
                  <c:v>1992</c:v>
                </c:pt>
                <c:pt idx="30">
                  <c:v>1993</c:v>
                </c:pt>
                <c:pt idx="31">
                  <c:v>1994</c:v>
                </c:pt>
                <c:pt idx="32">
                  <c:v>1995</c:v>
                </c:pt>
                <c:pt idx="33">
                  <c:v>1996</c:v>
                </c:pt>
                <c:pt idx="34">
                  <c:v>1997</c:v>
                </c:pt>
                <c:pt idx="35">
                  <c:v>1998</c:v>
                </c:pt>
                <c:pt idx="36">
                  <c:v>1999</c:v>
                </c:pt>
                <c:pt idx="37">
                  <c:v>2000</c:v>
                </c:pt>
                <c:pt idx="38">
                  <c:v>2001</c:v>
                </c:pt>
                <c:pt idx="39">
                  <c:v>2002</c:v>
                </c:pt>
                <c:pt idx="40">
                  <c:v>2003</c:v>
                </c:pt>
                <c:pt idx="41">
                  <c:v>2004</c:v>
                </c:pt>
                <c:pt idx="42">
                  <c:v>2005</c:v>
                </c:pt>
                <c:pt idx="43">
                  <c:v>2006</c:v>
                </c:pt>
                <c:pt idx="44">
                  <c:v>2007</c:v>
                </c:pt>
                <c:pt idx="45">
                  <c:v>2008</c:v>
                </c:pt>
                <c:pt idx="46">
                  <c:v>2009</c:v>
                </c:pt>
                <c:pt idx="47">
                  <c:v>2010</c:v>
                </c:pt>
                <c:pt idx="48">
                  <c:v>2011</c:v>
                </c:pt>
                <c:pt idx="49">
                  <c:v>2012</c:v>
                </c:pt>
                <c:pt idx="50">
                  <c:v>2013</c:v>
                </c:pt>
                <c:pt idx="51">
                  <c:v>2014</c:v>
                </c:pt>
                <c:pt idx="52">
                  <c:v>2015</c:v>
                </c:pt>
                <c:pt idx="53">
                  <c:v>2016</c:v>
                </c:pt>
                <c:pt idx="54">
                  <c:v>2017</c:v>
                </c:pt>
              </c:strCache>
            </c:strRef>
          </c:cat>
          <c:val>
            <c:numRef>
              <c:f>데이터!$B$10:$BD$10</c:f>
              <c:numCache>
                <c:formatCode>0%</c:formatCode>
                <c:ptCount val="55"/>
                <c:pt idx="0">
                  <c:v>8.6870289567631903E-2</c:v>
                </c:pt>
                <c:pt idx="1">
                  <c:v>8.8594440114315415E-2</c:v>
                </c:pt>
                <c:pt idx="2">
                  <c:v>0.10355029585798815</c:v>
                </c:pt>
                <c:pt idx="3">
                  <c:v>0.10798798798798799</c:v>
                </c:pt>
                <c:pt idx="4">
                  <c:v>0.12685528756957329</c:v>
                </c:pt>
                <c:pt idx="5">
                  <c:v>0.13938858845602031</c:v>
                </c:pt>
                <c:pt idx="6">
                  <c:v>0.14356488960689284</c:v>
                </c:pt>
                <c:pt idx="7">
                  <c:v>0.14318394509722365</c:v>
                </c:pt>
                <c:pt idx="8">
                  <c:v>0.1420671626784637</c:v>
                </c:pt>
                <c:pt idx="9">
                  <c:v>0.14143944503324019</c:v>
                </c:pt>
                <c:pt idx="10">
                  <c:v>0.16258453664777919</c:v>
                </c:pt>
                <c:pt idx="11">
                  <c:v>0.17748008055336661</c:v>
                </c:pt>
                <c:pt idx="12">
                  <c:v>0.19117269694636901</c:v>
                </c:pt>
                <c:pt idx="13">
                  <c:v>0.21817595874959717</c:v>
                </c:pt>
                <c:pt idx="14">
                  <c:v>0.22369653449890728</c:v>
                </c:pt>
                <c:pt idx="15">
                  <c:v>0.2305398150909633</c:v>
                </c:pt>
                <c:pt idx="16">
                  <c:v>0.2359211880605793</c:v>
                </c:pt>
                <c:pt idx="17">
                  <c:v>0.22502375210114739</c:v>
                </c:pt>
                <c:pt idx="18">
                  <c:v>0.21272195678528133</c:v>
                </c:pt>
                <c:pt idx="19">
                  <c:v>0.21858265526114473</c:v>
                </c:pt>
                <c:pt idx="20">
                  <c:v>0.23267838676318511</c:v>
                </c:pt>
                <c:pt idx="21">
                  <c:v>0.24194330861459562</c:v>
                </c:pt>
                <c:pt idx="22">
                  <c:v>0.24442217768871075</c:v>
                </c:pt>
                <c:pt idx="23">
                  <c:v>0.25881973556917126</c:v>
                </c:pt>
                <c:pt idx="24" formatCode="0.0%">
                  <c:v>0.28139904610492844</c:v>
                </c:pt>
                <c:pt idx="25" formatCode="0.0%">
                  <c:v>0.28496057857608631</c:v>
                </c:pt>
                <c:pt idx="26" formatCode="0.0%">
                  <c:v>0.28314350797266513</c:v>
                </c:pt>
                <c:pt idx="27" formatCode="0.0%">
                  <c:v>0.2759192701133536</c:v>
                </c:pt>
                <c:pt idx="28" formatCode="0.0%">
                  <c:v>0.27990776985361143</c:v>
                </c:pt>
                <c:pt idx="29" formatCode="0.0%">
                  <c:v>0.26519017307591142</c:v>
                </c:pt>
                <c:pt idx="30">
                  <c:v>0.24810231881043981</c:v>
                </c:pt>
                <c:pt idx="31">
                  <c:v>0.24168681983071341</c:v>
                </c:pt>
                <c:pt idx="32">
                  <c:v>0.23728813559322032</c:v>
                </c:pt>
                <c:pt idx="33">
                  <c:v>0.22768906152591953</c:v>
                </c:pt>
                <c:pt idx="34">
                  <c:v>0.21514094465918732</c:v>
                </c:pt>
                <c:pt idx="35">
                  <c:v>0.19746213261109438</c:v>
                </c:pt>
                <c:pt idx="36">
                  <c:v>0.19939874821349368</c:v>
                </c:pt>
                <c:pt idx="37">
                  <c:v>0.20370282907476503</c:v>
                </c:pt>
                <c:pt idx="38">
                  <c:v>0.19866753030443229</c:v>
                </c:pt>
                <c:pt idx="39">
                  <c:v>0.19233537243612814</c:v>
                </c:pt>
                <c:pt idx="40">
                  <c:v>0.19048690486904871</c:v>
                </c:pt>
                <c:pt idx="41">
                  <c:v>0.1855215589454193</c:v>
                </c:pt>
                <c:pt idx="42">
                  <c:v>0.18159519950943895</c:v>
                </c:pt>
                <c:pt idx="43">
                  <c:v>0.17625495946179057</c:v>
                </c:pt>
                <c:pt idx="44">
                  <c:v>0.17248843427698315</c:v>
                </c:pt>
                <c:pt idx="45">
                  <c:v>0.16954784437434281</c:v>
                </c:pt>
                <c:pt idx="46" formatCode="0.0%">
                  <c:v>0.16459810874704489</c:v>
                </c:pt>
                <c:pt idx="47">
                  <c:v>0.17059876003828067</c:v>
                </c:pt>
                <c:pt idx="48">
                  <c:v>0.17013903045623194</c:v>
                </c:pt>
                <c:pt idx="49">
                  <c:v>0.16774193548387098</c:v>
                </c:pt>
                <c:pt idx="50" formatCode="0.0%">
                  <c:v>0.16826752045535395</c:v>
                </c:pt>
                <c:pt idx="51" formatCode="0.0%">
                  <c:v>0.17040583851411362</c:v>
                </c:pt>
                <c:pt idx="52" formatCode="0.0%">
                  <c:v>0.17415386966154783</c:v>
                </c:pt>
                <c:pt idx="53" formatCode="0.0%">
                  <c:v>0.17202468855314476</c:v>
                </c:pt>
                <c:pt idx="54" formatCode="0.0%">
                  <c:v>0.16939195509822264</c:v>
                </c:pt>
              </c:numCache>
            </c:numRef>
          </c:val>
          <c:extLst xmlns:c16r2="http://schemas.microsoft.com/office/drawing/2015/06/chart">
            <c:ext xmlns:c16="http://schemas.microsoft.com/office/drawing/2014/chart" uri="{C3380CC4-5D6E-409C-BE32-E72D297353CC}">
              <c16:uniqueId val="{00000002-548B-4EB4-83E4-AFEA60B33308}"/>
            </c:ext>
          </c:extLst>
        </c:ser>
        <c:ser>
          <c:idx val="3"/>
          <c:order val="2"/>
          <c:tx>
            <c:strRef>
              <c:f>데이터!$A$11</c:f>
              <c:strCache>
                <c:ptCount val="1"/>
                <c:pt idx="0">
                  <c:v>서비스업(우축)</c:v>
                </c:pt>
              </c:strCache>
            </c:strRef>
          </c:tx>
          <c:spPr>
            <a:solidFill>
              <a:schemeClr val="accent4"/>
            </a:solidFill>
            <a:ln>
              <a:noFill/>
            </a:ln>
            <a:effectLst/>
          </c:spPr>
          <c:cat>
            <c:strRef>
              <c:f>데이터!$B$2:$BD$2</c:f>
              <c:strCache>
                <c:ptCount val="55"/>
                <c:pt idx="0">
                  <c:v>1963</c:v>
                </c:pt>
                <c:pt idx="1">
                  <c:v>1964</c:v>
                </c:pt>
                <c:pt idx="2">
                  <c:v>1965</c:v>
                </c:pt>
                <c:pt idx="3">
                  <c:v>1966</c:v>
                </c:pt>
                <c:pt idx="4">
                  <c:v>1967</c:v>
                </c:pt>
                <c:pt idx="5">
                  <c:v>1968</c:v>
                </c:pt>
                <c:pt idx="6">
                  <c:v>1969</c:v>
                </c:pt>
                <c:pt idx="7">
                  <c:v>1970</c:v>
                </c:pt>
                <c:pt idx="8">
                  <c:v>1971</c:v>
                </c:pt>
                <c:pt idx="9">
                  <c:v>1972</c:v>
                </c:pt>
                <c:pt idx="10">
                  <c:v>1973</c:v>
                </c:pt>
                <c:pt idx="11">
                  <c:v>1974</c:v>
                </c:pt>
                <c:pt idx="12">
                  <c:v>1975</c:v>
                </c:pt>
                <c:pt idx="13">
                  <c:v>1976</c:v>
                </c:pt>
                <c:pt idx="14">
                  <c:v>1977</c:v>
                </c:pt>
                <c:pt idx="15">
                  <c:v>1978</c:v>
                </c:pt>
                <c:pt idx="16">
                  <c:v>1979</c:v>
                </c:pt>
                <c:pt idx="17">
                  <c:v>1980</c:v>
                </c:pt>
                <c:pt idx="18">
                  <c:v>1981</c:v>
                </c:pt>
                <c:pt idx="19">
                  <c:v>1982</c:v>
                </c:pt>
                <c:pt idx="20">
                  <c:v>1983</c:v>
                </c:pt>
                <c:pt idx="21">
                  <c:v>1984</c:v>
                </c:pt>
                <c:pt idx="22">
                  <c:v>1985</c:v>
                </c:pt>
                <c:pt idx="23">
                  <c:v>1986</c:v>
                </c:pt>
                <c:pt idx="24">
                  <c:v>1987</c:v>
                </c:pt>
                <c:pt idx="25">
                  <c:v>1988</c:v>
                </c:pt>
                <c:pt idx="26">
                  <c:v>1989</c:v>
                </c:pt>
                <c:pt idx="27">
                  <c:v>1990</c:v>
                </c:pt>
                <c:pt idx="28">
                  <c:v>1991</c:v>
                </c:pt>
                <c:pt idx="29">
                  <c:v>1992</c:v>
                </c:pt>
                <c:pt idx="30">
                  <c:v>1993</c:v>
                </c:pt>
                <c:pt idx="31">
                  <c:v>1994</c:v>
                </c:pt>
                <c:pt idx="32">
                  <c:v>1995</c:v>
                </c:pt>
                <c:pt idx="33">
                  <c:v>1996</c:v>
                </c:pt>
                <c:pt idx="34">
                  <c:v>1997</c:v>
                </c:pt>
                <c:pt idx="35">
                  <c:v>1998</c:v>
                </c:pt>
                <c:pt idx="36">
                  <c:v>1999</c:v>
                </c:pt>
                <c:pt idx="37">
                  <c:v>2000</c:v>
                </c:pt>
                <c:pt idx="38">
                  <c:v>2001</c:v>
                </c:pt>
                <c:pt idx="39">
                  <c:v>2002</c:v>
                </c:pt>
                <c:pt idx="40">
                  <c:v>2003</c:v>
                </c:pt>
                <c:pt idx="41">
                  <c:v>2004</c:v>
                </c:pt>
                <c:pt idx="42">
                  <c:v>2005</c:v>
                </c:pt>
                <c:pt idx="43">
                  <c:v>2006</c:v>
                </c:pt>
                <c:pt idx="44">
                  <c:v>2007</c:v>
                </c:pt>
                <c:pt idx="45">
                  <c:v>2008</c:v>
                </c:pt>
                <c:pt idx="46">
                  <c:v>2009</c:v>
                </c:pt>
                <c:pt idx="47">
                  <c:v>2010</c:v>
                </c:pt>
                <c:pt idx="48">
                  <c:v>2011</c:v>
                </c:pt>
                <c:pt idx="49">
                  <c:v>2012</c:v>
                </c:pt>
                <c:pt idx="50">
                  <c:v>2013</c:v>
                </c:pt>
                <c:pt idx="51">
                  <c:v>2014</c:v>
                </c:pt>
                <c:pt idx="52">
                  <c:v>2015</c:v>
                </c:pt>
                <c:pt idx="53">
                  <c:v>2016</c:v>
                </c:pt>
                <c:pt idx="54">
                  <c:v>2017</c:v>
                </c:pt>
              </c:strCache>
            </c:strRef>
          </c:cat>
          <c:val>
            <c:numRef>
              <c:f>데이터!$B$11:$BD$11</c:f>
              <c:numCache>
                <c:formatCode>0%</c:formatCode>
                <c:ptCount val="55"/>
                <c:pt idx="0">
                  <c:v>0.28348538939574247</c:v>
                </c:pt>
                <c:pt idx="1">
                  <c:v>0.29475188360613147</c:v>
                </c:pt>
                <c:pt idx="2">
                  <c:v>0.31188362919132145</c:v>
                </c:pt>
                <c:pt idx="3">
                  <c:v>0.31423423423423424</c:v>
                </c:pt>
                <c:pt idx="4">
                  <c:v>0.32177643784786641</c:v>
                </c:pt>
                <c:pt idx="5">
                  <c:v>0.33660743847257474</c:v>
                </c:pt>
                <c:pt idx="6">
                  <c:v>0.34550350026925147</c:v>
                </c:pt>
                <c:pt idx="7">
                  <c:v>0.35302069252365603</c:v>
                </c:pt>
                <c:pt idx="8">
                  <c:v>0.37572893625578119</c:v>
                </c:pt>
                <c:pt idx="9">
                  <c:v>0.35398400616629727</c:v>
                </c:pt>
                <c:pt idx="10">
                  <c:v>0.33988301955766764</c:v>
                </c:pt>
                <c:pt idx="11">
                  <c:v>0.3427020401015673</c:v>
                </c:pt>
                <c:pt idx="12">
                  <c:v>0.35223676332221371</c:v>
                </c:pt>
                <c:pt idx="13">
                  <c:v>0.33765710602642607</c:v>
                </c:pt>
                <c:pt idx="14">
                  <c:v>0.35935060880424596</c:v>
                </c:pt>
                <c:pt idx="15">
                  <c:v>0.38525201312257684</c:v>
                </c:pt>
                <c:pt idx="16">
                  <c:v>0.40633730333774448</c:v>
                </c:pt>
                <c:pt idx="17">
                  <c:v>0.43491924285609884</c:v>
                </c:pt>
                <c:pt idx="18">
                  <c:v>0.44491193040005705</c:v>
                </c:pt>
                <c:pt idx="19">
                  <c:v>0.46067181306071348</c:v>
                </c:pt>
                <c:pt idx="20">
                  <c:v>0.46990692864529476</c:v>
                </c:pt>
                <c:pt idx="21">
                  <c:v>0.48679742185875663</c:v>
                </c:pt>
                <c:pt idx="22">
                  <c:v>0.50621242484969942</c:v>
                </c:pt>
                <c:pt idx="23">
                  <c:v>0.50499838761689775</c:v>
                </c:pt>
                <c:pt idx="24">
                  <c:v>0.49969426440014675</c:v>
                </c:pt>
                <c:pt idx="25">
                  <c:v>0.50856600865492907</c:v>
                </c:pt>
                <c:pt idx="26">
                  <c:v>0.52107061503416852</c:v>
                </c:pt>
                <c:pt idx="27">
                  <c:v>0.54509261819187171</c:v>
                </c:pt>
                <c:pt idx="28">
                  <c:v>0.57397179473430215</c:v>
                </c:pt>
                <c:pt idx="29">
                  <c:v>0.59450786469567041</c:v>
                </c:pt>
                <c:pt idx="30">
                  <c:v>0.6171883123635229</c:v>
                </c:pt>
                <c:pt idx="31">
                  <c:v>0.63280935106811775</c:v>
                </c:pt>
                <c:pt idx="32">
                  <c:v>0.64504751641030655</c:v>
                </c:pt>
                <c:pt idx="33">
                  <c:v>0.66091209897856418</c:v>
                </c:pt>
                <c:pt idx="34">
                  <c:v>0.6771471669652116</c:v>
                </c:pt>
                <c:pt idx="35">
                  <c:v>0.6822650215668572</c:v>
                </c:pt>
                <c:pt idx="36">
                  <c:v>0.68715193928342611</c:v>
                </c:pt>
                <c:pt idx="37">
                  <c:v>0.68922684551079194</c:v>
                </c:pt>
                <c:pt idx="38">
                  <c:v>0.69987045433515316</c:v>
                </c:pt>
                <c:pt idx="39">
                  <c:v>0.71289132781576114</c:v>
                </c:pt>
                <c:pt idx="40">
                  <c:v>0.7205922059220593</c:v>
                </c:pt>
                <c:pt idx="41">
                  <c:v>0.73053522617053179</c:v>
                </c:pt>
                <c:pt idx="42">
                  <c:v>0.73882002540405589</c:v>
                </c:pt>
                <c:pt idx="43">
                  <c:v>0.74728307745385536</c:v>
                </c:pt>
                <c:pt idx="44">
                  <c:v>0.75455201392131066</c:v>
                </c:pt>
                <c:pt idx="45">
                  <c:v>0.75903259726603567</c:v>
                </c:pt>
                <c:pt idx="46">
                  <c:v>0.76532421479229984</c:v>
                </c:pt>
                <c:pt idx="47">
                  <c:v>0.76340864644447215</c:v>
                </c:pt>
                <c:pt idx="48">
                  <c:v>0.76613527948791127</c:v>
                </c:pt>
                <c:pt idx="49">
                  <c:v>0.77094770587056705</c:v>
                </c:pt>
                <c:pt idx="50" formatCode="0.0%">
                  <c:v>0.77192774417961185</c:v>
                </c:pt>
                <c:pt idx="51" formatCode="0.0%">
                  <c:v>0.77375757809784917</c:v>
                </c:pt>
                <c:pt idx="52" formatCode="0.0%">
                  <c:v>0.77473450989380388</c:v>
                </c:pt>
                <c:pt idx="53" formatCode="0.0%">
                  <c:v>0.77977204740808059</c:v>
                </c:pt>
                <c:pt idx="54" formatCode="0.0%">
                  <c:v>0.78278765201122547</c:v>
                </c:pt>
              </c:numCache>
            </c:numRef>
          </c:val>
          <c:extLst xmlns:c16r2="http://schemas.microsoft.com/office/drawing/2015/06/chart">
            <c:ext xmlns:c16="http://schemas.microsoft.com/office/drawing/2014/chart" uri="{C3380CC4-5D6E-409C-BE32-E72D297353CC}">
              <c16:uniqueId val="{00000003-548B-4EB4-83E4-AFEA60B33308}"/>
            </c:ext>
          </c:extLst>
        </c:ser>
        <c:dLbls>
          <c:showLegendKey val="0"/>
          <c:showVal val="0"/>
          <c:showCatName val="0"/>
          <c:showSerName val="0"/>
          <c:showPercent val="0"/>
          <c:showBubbleSize val="0"/>
        </c:dLbls>
        <c:axId val="145494016"/>
        <c:axId val="151978560"/>
      </c:areaChart>
      <c:catAx>
        <c:axId val="1454940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151978560"/>
        <c:crosses val="autoZero"/>
        <c:auto val="1"/>
        <c:lblAlgn val="ctr"/>
        <c:lblOffset val="100"/>
        <c:noMultiLvlLbl val="0"/>
      </c:catAx>
      <c:valAx>
        <c:axId val="15197856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1454940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ko-KR" altLang="en-US" sz="1100"/>
              <a:t>우리나라 산업별 취업자수</a:t>
            </a:r>
            <a:r>
              <a:rPr lang="en-US" altLang="ko-KR" sz="1100"/>
              <a:t>(</a:t>
            </a:r>
            <a:r>
              <a:rPr lang="ko-KR" altLang="en-US" sz="1100"/>
              <a:t>만명</a:t>
            </a:r>
            <a:r>
              <a:rPr lang="en-US" altLang="ko-KR" sz="1100"/>
              <a:t>)</a:t>
            </a:r>
            <a:endParaRPr lang="ko-KR" altLang="en-US" sz="1100"/>
          </a:p>
        </c:rich>
      </c:tx>
      <c:overlay val="0"/>
      <c:spPr>
        <a:noFill/>
        <a:ln>
          <a:noFill/>
        </a:ln>
        <a:effectLst/>
      </c:spPr>
    </c:title>
    <c:autoTitleDeleted val="0"/>
    <c:plotArea>
      <c:layout/>
      <c:lineChart>
        <c:grouping val="standard"/>
        <c:varyColors val="0"/>
        <c:ser>
          <c:idx val="1"/>
          <c:order val="0"/>
          <c:tx>
            <c:strRef>
              <c:f>데이터!$A$4</c:f>
              <c:strCache>
                <c:ptCount val="1"/>
                <c:pt idx="0">
                  <c:v>농림어업</c:v>
                </c:pt>
              </c:strCache>
            </c:strRef>
          </c:tx>
          <c:spPr>
            <a:ln w="28575" cap="rnd">
              <a:solidFill>
                <a:schemeClr val="accent2"/>
              </a:solidFill>
              <a:round/>
            </a:ln>
            <a:effectLst/>
          </c:spPr>
          <c:marker>
            <c:symbol val="none"/>
          </c:marker>
          <c:dPt>
            <c:idx val="13"/>
            <c:marker>
              <c:symbol val="circle"/>
              <c:size val="5"/>
              <c:spPr>
                <a:solidFill>
                  <a:schemeClr val="accent2"/>
                </a:solidFill>
                <a:ln w="9525">
                  <a:solidFill>
                    <a:schemeClr val="accent2"/>
                  </a:solidFill>
                </a:ln>
                <a:effectLst/>
              </c:spPr>
            </c:marker>
            <c:bubble3D val="0"/>
            <c:extLst xmlns:c16r2="http://schemas.microsoft.com/office/drawing/2015/06/chart">
              <c:ext xmlns:c16="http://schemas.microsoft.com/office/drawing/2014/chart" uri="{C3380CC4-5D6E-409C-BE32-E72D297353CC}">
                <c16:uniqueId val="{00000004-45FD-417E-9AD5-781BEA094DC7}"/>
              </c:ext>
            </c:extLst>
          </c:dPt>
          <c:dLbls>
            <c:dLbl>
              <c:idx val="13"/>
              <c:layout>
                <c:manualLayout>
                  <c:x val="-9.7130242825607102E-2"/>
                  <c:y val="-6.2126642771804061E-2"/>
                </c:manualLayout>
              </c:layout>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4-45FD-417E-9AD5-781BEA094DC7}"/>
                </c:ext>
              </c:extLst>
            </c:dLbl>
            <c:spPr>
              <a:noFill/>
              <a:ln>
                <a:noFill/>
              </a:ln>
              <a:effectLst/>
            </c:spPr>
            <c:showLegendKey val="0"/>
            <c:showVal val="0"/>
            <c:showCatName val="0"/>
            <c:showSerName val="0"/>
            <c:showPercent val="0"/>
            <c:showBubbleSize val="0"/>
            <c:extLst xmlns:c16r2="http://schemas.microsoft.com/office/drawing/2015/06/chart">
              <c:ext xmlns:c15="http://schemas.microsoft.com/office/drawing/2012/chart" uri="{CE6537A1-D6FC-4f65-9D91-7224C49458BB}">
                <c15:showLeaderLines val="0"/>
              </c:ext>
            </c:extLst>
          </c:dLbls>
          <c:cat>
            <c:strRef>
              <c:f>데이터!$B$2:$BD$2</c:f>
              <c:strCache>
                <c:ptCount val="55"/>
                <c:pt idx="0">
                  <c:v>1963</c:v>
                </c:pt>
                <c:pt idx="1">
                  <c:v>1964</c:v>
                </c:pt>
                <c:pt idx="2">
                  <c:v>1965</c:v>
                </c:pt>
                <c:pt idx="3">
                  <c:v>1966</c:v>
                </c:pt>
                <c:pt idx="4">
                  <c:v>1967</c:v>
                </c:pt>
                <c:pt idx="5">
                  <c:v>1968</c:v>
                </c:pt>
                <c:pt idx="6">
                  <c:v>1969</c:v>
                </c:pt>
                <c:pt idx="7">
                  <c:v>1970</c:v>
                </c:pt>
                <c:pt idx="8">
                  <c:v>1971</c:v>
                </c:pt>
                <c:pt idx="9">
                  <c:v>1972</c:v>
                </c:pt>
                <c:pt idx="10">
                  <c:v>1973</c:v>
                </c:pt>
                <c:pt idx="11">
                  <c:v>1974</c:v>
                </c:pt>
                <c:pt idx="12">
                  <c:v>1975</c:v>
                </c:pt>
                <c:pt idx="13">
                  <c:v>1976</c:v>
                </c:pt>
                <c:pt idx="14">
                  <c:v>1977</c:v>
                </c:pt>
                <c:pt idx="15">
                  <c:v>1978</c:v>
                </c:pt>
                <c:pt idx="16">
                  <c:v>1979</c:v>
                </c:pt>
                <c:pt idx="17">
                  <c:v>1980</c:v>
                </c:pt>
                <c:pt idx="18">
                  <c:v>1981</c:v>
                </c:pt>
                <c:pt idx="19">
                  <c:v>1982</c:v>
                </c:pt>
                <c:pt idx="20">
                  <c:v>1983</c:v>
                </c:pt>
                <c:pt idx="21">
                  <c:v>1984</c:v>
                </c:pt>
                <c:pt idx="22">
                  <c:v>1985</c:v>
                </c:pt>
                <c:pt idx="23">
                  <c:v>1986</c:v>
                </c:pt>
                <c:pt idx="24">
                  <c:v>1987</c:v>
                </c:pt>
                <c:pt idx="25">
                  <c:v>1988</c:v>
                </c:pt>
                <c:pt idx="26">
                  <c:v>1989</c:v>
                </c:pt>
                <c:pt idx="27">
                  <c:v>1990</c:v>
                </c:pt>
                <c:pt idx="28">
                  <c:v>1991</c:v>
                </c:pt>
                <c:pt idx="29">
                  <c:v>1992</c:v>
                </c:pt>
                <c:pt idx="30">
                  <c:v>1993</c:v>
                </c:pt>
                <c:pt idx="31">
                  <c:v>1994</c:v>
                </c:pt>
                <c:pt idx="32">
                  <c:v>1995</c:v>
                </c:pt>
                <c:pt idx="33">
                  <c:v>1996</c:v>
                </c:pt>
                <c:pt idx="34">
                  <c:v>1997</c:v>
                </c:pt>
                <c:pt idx="35">
                  <c:v>1998</c:v>
                </c:pt>
                <c:pt idx="36">
                  <c:v>1999</c:v>
                </c:pt>
                <c:pt idx="37">
                  <c:v>2000</c:v>
                </c:pt>
                <c:pt idx="38">
                  <c:v>2001</c:v>
                </c:pt>
                <c:pt idx="39">
                  <c:v>2002</c:v>
                </c:pt>
                <c:pt idx="40">
                  <c:v>2003</c:v>
                </c:pt>
                <c:pt idx="41">
                  <c:v>2004</c:v>
                </c:pt>
                <c:pt idx="42">
                  <c:v>2005</c:v>
                </c:pt>
                <c:pt idx="43">
                  <c:v>2006</c:v>
                </c:pt>
                <c:pt idx="44">
                  <c:v>2007</c:v>
                </c:pt>
                <c:pt idx="45">
                  <c:v>2008</c:v>
                </c:pt>
                <c:pt idx="46">
                  <c:v>2009</c:v>
                </c:pt>
                <c:pt idx="47">
                  <c:v>2010</c:v>
                </c:pt>
                <c:pt idx="48">
                  <c:v>2011</c:v>
                </c:pt>
                <c:pt idx="49">
                  <c:v>2012</c:v>
                </c:pt>
                <c:pt idx="50">
                  <c:v>2013</c:v>
                </c:pt>
                <c:pt idx="51">
                  <c:v>2014</c:v>
                </c:pt>
                <c:pt idx="52">
                  <c:v>2015</c:v>
                </c:pt>
                <c:pt idx="53">
                  <c:v>2016</c:v>
                </c:pt>
                <c:pt idx="54">
                  <c:v>2017</c:v>
                </c:pt>
              </c:strCache>
            </c:strRef>
          </c:cat>
          <c:val>
            <c:numRef>
              <c:f>데이터!$B$4:$BD$4</c:f>
              <c:numCache>
                <c:formatCode>_(* #,##0_);_(* \(#,##0\);_(* "-"_);_(@_)</c:formatCode>
                <c:ptCount val="55"/>
                <c:pt idx="0">
                  <c:v>476.3</c:v>
                </c:pt>
                <c:pt idx="1">
                  <c:v>474.7</c:v>
                </c:pt>
                <c:pt idx="2">
                  <c:v>474.2</c:v>
                </c:pt>
                <c:pt idx="3">
                  <c:v>481.1</c:v>
                </c:pt>
                <c:pt idx="4">
                  <c:v>475.6</c:v>
                </c:pt>
                <c:pt idx="5">
                  <c:v>474.8</c:v>
                </c:pt>
                <c:pt idx="6">
                  <c:v>474.4</c:v>
                </c:pt>
                <c:pt idx="7">
                  <c:v>484.6</c:v>
                </c:pt>
                <c:pt idx="8">
                  <c:v>479.7</c:v>
                </c:pt>
                <c:pt idx="9">
                  <c:v>523.79999999999995</c:v>
                </c:pt>
                <c:pt idx="10">
                  <c:v>544.5</c:v>
                </c:pt>
                <c:pt idx="11">
                  <c:v>548.1</c:v>
                </c:pt>
                <c:pt idx="12">
                  <c:v>533.9</c:v>
                </c:pt>
                <c:pt idx="13">
                  <c:v>551.4</c:v>
                </c:pt>
                <c:pt idx="14">
                  <c:v>534.20000000000005</c:v>
                </c:pt>
                <c:pt idx="15">
                  <c:v>515.4</c:v>
                </c:pt>
                <c:pt idx="16">
                  <c:v>486.6</c:v>
                </c:pt>
                <c:pt idx="17">
                  <c:v>465.4</c:v>
                </c:pt>
                <c:pt idx="18">
                  <c:v>480.1</c:v>
                </c:pt>
                <c:pt idx="19">
                  <c:v>461.2</c:v>
                </c:pt>
                <c:pt idx="20">
                  <c:v>431.5</c:v>
                </c:pt>
                <c:pt idx="21">
                  <c:v>391.4</c:v>
                </c:pt>
                <c:pt idx="22">
                  <c:v>373.3</c:v>
                </c:pt>
                <c:pt idx="23">
                  <c:v>366.2</c:v>
                </c:pt>
                <c:pt idx="24">
                  <c:v>358</c:v>
                </c:pt>
                <c:pt idx="25">
                  <c:v>348.3</c:v>
                </c:pt>
                <c:pt idx="26">
                  <c:v>343.8</c:v>
                </c:pt>
                <c:pt idx="27">
                  <c:v>323.7</c:v>
                </c:pt>
                <c:pt idx="28">
                  <c:v>272.5</c:v>
                </c:pt>
                <c:pt idx="29">
                  <c:v>266.7</c:v>
                </c:pt>
                <c:pt idx="30">
                  <c:v>259.2</c:v>
                </c:pt>
                <c:pt idx="31">
                  <c:v>249.1</c:v>
                </c:pt>
                <c:pt idx="32">
                  <c:v>240.3</c:v>
                </c:pt>
                <c:pt idx="33">
                  <c:v>232.3</c:v>
                </c:pt>
                <c:pt idx="34">
                  <c:v>228.5</c:v>
                </c:pt>
                <c:pt idx="35">
                  <c:v>239.7</c:v>
                </c:pt>
                <c:pt idx="36">
                  <c:v>230.2</c:v>
                </c:pt>
                <c:pt idx="37">
                  <c:v>226.6</c:v>
                </c:pt>
                <c:pt idx="38">
                  <c:v>219.3</c:v>
                </c:pt>
                <c:pt idx="39">
                  <c:v>210.7</c:v>
                </c:pt>
                <c:pt idx="40">
                  <c:v>197.6</c:v>
                </c:pt>
                <c:pt idx="41">
                  <c:v>190.5</c:v>
                </c:pt>
                <c:pt idx="42">
                  <c:v>181.7</c:v>
                </c:pt>
                <c:pt idx="43">
                  <c:v>177.4</c:v>
                </c:pt>
                <c:pt idx="44">
                  <c:v>172</c:v>
                </c:pt>
                <c:pt idx="45">
                  <c:v>169.8</c:v>
                </c:pt>
                <c:pt idx="46">
                  <c:v>166</c:v>
                </c:pt>
                <c:pt idx="47">
                  <c:v>158.6</c:v>
                </c:pt>
                <c:pt idx="48">
                  <c:v>156.30000000000001</c:v>
                </c:pt>
                <c:pt idx="49">
                  <c:v>153.1</c:v>
                </c:pt>
                <c:pt idx="50">
                  <c:v>151.30000000000001</c:v>
                </c:pt>
                <c:pt idx="51">
                  <c:v>144.6</c:v>
                </c:pt>
                <c:pt idx="52">
                  <c:v>133.69999999999999</c:v>
                </c:pt>
                <c:pt idx="53">
                  <c:v>127.3</c:v>
                </c:pt>
                <c:pt idx="54">
                  <c:v>127.9</c:v>
                </c:pt>
              </c:numCache>
            </c:numRef>
          </c:val>
          <c:smooth val="0"/>
          <c:extLst xmlns:c16r2="http://schemas.microsoft.com/office/drawing/2015/06/chart">
            <c:ext xmlns:c16="http://schemas.microsoft.com/office/drawing/2014/chart" uri="{C3380CC4-5D6E-409C-BE32-E72D297353CC}">
              <c16:uniqueId val="{00000000-45FD-417E-9AD5-781BEA094DC7}"/>
            </c:ext>
          </c:extLst>
        </c:ser>
        <c:ser>
          <c:idx val="2"/>
          <c:order val="1"/>
          <c:tx>
            <c:strRef>
              <c:f>데이터!$A$5</c:f>
              <c:strCache>
                <c:ptCount val="1"/>
                <c:pt idx="0">
                  <c:v>광공업</c:v>
                </c:pt>
              </c:strCache>
            </c:strRef>
          </c:tx>
          <c:spPr>
            <a:ln w="28575" cap="rnd">
              <a:solidFill>
                <a:schemeClr val="accent3"/>
              </a:solidFill>
              <a:round/>
            </a:ln>
            <a:effectLst/>
          </c:spPr>
          <c:marker>
            <c:symbol val="none"/>
          </c:marker>
          <c:dPt>
            <c:idx val="28"/>
            <c:marker>
              <c:symbol val="circle"/>
              <c:size val="5"/>
              <c:spPr>
                <a:solidFill>
                  <a:schemeClr val="accent3"/>
                </a:solidFill>
                <a:ln w="9525">
                  <a:solidFill>
                    <a:schemeClr val="accent3"/>
                  </a:solidFill>
                </a:ln>
                <a:effectLst/>
              </c:spPr>
            </c:marker>
            <c:bubble3D val="0"/>
            <c:extLst xmlns:c16r2="http://schemas.microsoft.com/office/drawing/2015/06/chart">
              <c:ext xmlns:c16="http://schemas.microsoft.com/office/drawing/2014/chart" uri="{C3380CC4-5D6E-409C-BE32-E72D297353CC}">
                <c16:uniqueId val="{00000005-45FD-417E-9AD5-781BEA094DC7}"/>
              </c:ext>
            </c:extLst>
          </c:dPt>
          <c:dLbls>
            <c:dLbl>
              <c:idx val="28"/>
              <c:layout>
                <c:manualLayout>
                  <c:x val="-8.3885209713024364E-2"/>
                  <c:y val="-4.778972520908005E-2"/>
                </c:manualLayout>
              </c:layout>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5-45FD-417E-9AD5-781BEA094DC7}"/>
                </c:ext>
              </c:extLst>
            </c:dLbl>
            <c:spPr>
              <a:noFill/>
              <a:ln>
                <a:noFill/>
              </a:ln>
              <a:effectLst/>
            </c:spPr>
            <c:showLegendKey val="0"/>
            <c:showVal val="0"/>
            <c:showCatName val="0"/>
            <c:showSerName val="0"/>
            <c:showPercent val="0"/>
            <c:showBubbleSize val="0"/>
            <c:extLst xmlns:c16r2="http://schemas.microsoft.com/office/drawing/2015/06/chart">
              <c:ext xmlns:c15="http://schemas.microsoft.com/office/drawing/2012/chart" uri="{CE6537A1-D6FC-4f65-9D91-7224C49458BB}">
                <c15:showLeaderLines val="0"/>
              </c:ext>
            </c:extLst>
          </c:dLbls>
          <c:cat>
            <c:strRef>
              <c:f>데이터!$B$2:$BD$2</c:f>
              <c:strCache>
                <c:ptCount val="55"/>
                <c:pt idx="0">
                  <c:v>1963</c:v>
                </c:pt>
                <c:pt idx="1">
                  <c:v>1964</c:v>
                </c:pt>
                <c:pt idx="2">
                  <c:v>1965</c:v>
                </c:pt>
                <c:pt idx="3">
                  <c:v>1966</c:v>
                </c:pt>
                <c:pt idx="4">
                  <c:v>1967</c:v>
                </c:pt>
                <c:pt idx="5">
                  <c:v>1968</c:v>
                </c:pt>
                <c:pt idx="6">
                  <c:v>1969</c:v>
                </c:pt>
                <c:pt idx="7">
                  <c:v>1970</c:v>
                </c:pt>
                <c:pt idx="8">
                  <c:v>1971</c:v>
                </c:pt>
                <c:pt idx="9">
                  <c:v>1972</c:v>
                </c:pt>
                <c:pt idx="10">
                  <c:v>1973</c:v>
                </c:pt>
                <c:pt idx="11">
                  <c:v>1974</c:v>
                </c:pt>
                <c:pt idx="12">
                  <c:v>1975</c:v>
                </c:pt>
                <c:pt idx="13">
                  <c:v>1976</c:v>
                </c:pt>
                <c:pt idx="14">
                  <c:v>1977</c:v>
                </c:pt>
                <c:pt idx="15">
                  <c:v>1978</c:v>
                </c:pt>
                <c:pt idx="16">
                  <c:v>1979</c:v>
                </c:pt>
                <c:pt idx="17">
                  <c:v>1980</c:v>
                </c:pt>
                <c:pt idx="18">
                  <c:v>1981</c:v>
                </c:pt>
                <c:pt idx="19">
                  <c:v>1982</c:v>
                </c:pt>
                <c:pt idx="20">
                  <c:v>1983</c:v>
                </c:pt>
                <c:pt idx="21">
                  <c:v>1984</c:v>
                </c:pt>
                <c:pt idx="22">
                  <c:v>1985</c:v>
                </c:pt>
                <c:pt idx="23">
                  <c:v>1986</c:v>
                </c:pt>
                <c:pt idx="24">
                  <c:v>1987</c:v>
                </c:pt>
                <c:pt idx="25">
                  <c:v>1988</c:v>
                </c:pt>
                <c:pt idx="26">
                  <c:v>1989</c:v>
                </c:pt>
                <c:pt idx="27">
                  <c:v>1990</c:v>
                </c:pt>
                <c:pt idx="28">
                  <c:v>1991</c:v>
                </c:pt>
                <c:pt idx="29">
                  <c:v>1992</c:v>
                </c:pt>
                <c:pt idx="30">
                  <c:v>1993</c:v>
                </c:pt>
                <c:pt idx="31">
                  <c:v>1994</c:v>
                </c:pt>
                <c:pt idx="32">
                  <c:v>1995</c:v>
                </c:pt>
                <c:pt idx="33">
                  <c:v>1996</c:v>
                </c:pt>
                <c:pt idx="34">
                  <c:v>1997</c:v>
                </c:pt>
                <c:pt idx="35">
                  <c:v>1998</c:v>
                </c:pt>
                <c:pt idx="36">
                  <c:v>1999</c:v>
                </c:pt>
                <c:pt idx="37">
                  <c:v>2000</c:v>
                </c:pt>
                <c:pt idx="38">
                  <c:v>2001</c:v>
                </c:pt>
                <c:pt idx="39">
                  <c:v>2002</c:v>
                </c:pt>
                <c:pt idx="40">
                  <c:v>2003</c:v>
                </c:pt>
                <c:pt idx="41">
                  <c:v>2004</c:v>
                </c:pt>
                <c:pt idx="42">
                  <c:v>2005</c:v>
                </c:pt>
                <c:pt idx="43">
                  <c:v>2006</c:v>
                </c:pt>
                <c:pt idx="44">
                  <c:v>2007</c:v>
                </c:pt>
                <c:pt idx="45">
                  <c:v>2008</c:v>
                </c:pt>
                <c:pt idx="46">
                  <c:v>2009</c:v>
                </c:pt>
                <c:pt idx="47">
                  <c:v>2010</c:v>
                </c:pt>
                <c:pt idx="48">
                  <c:v>2011</c:v>
                </c:pt>
                <c:pt idx="49">
                  <c:v>2012</c:v>
                </c:pt>
                <c:pt idx="50">
                  <c:v>2013</c:v>
                </c:pt>
                <c:pt idx="51">
                  <c:v>2014</c:v>
                </c:pt>
                <c:pt idx="52">
                  <c:v>2015</c:v>
                </c:pt>
                <c:pt idx="53">
                  <c:v>2016</c:v>
                </c:pt>
                <c:pt idx="54">
                  <c:v>2017</c:v>
                </c:pt>
              </c:strCache>
            </c:strRef>
          </c:cat>
          <c:val>
            <c:numRef>
              <c:f>데이터!$B$5:$BD$5</c:f>
              <c:numCache>
                <c:formatCode>_(* #,##0_);_(* \(#,##0\);_(* "-"_);_(@_)</c:formatCode>
                <c:ptCount val="55"/>
                <c:pt idx="0">
                  <c:v>65.7</c:v>
                </c:pt>
                <c:pt idx="1">
                  <c:v>68.2</c:v>
                </c:pt>
                <c:pt idx="2">
                  <c:v>84</c:v>
                </c:pt>
                <c:pt idx="3">
                  <c:v>89.9</c:v>
                </c:pt>
                <c:pt idx="4">
                  <c:v>109.4</c:v>
                </c:pt>
                <c:pt idx="5">
                  <c:v>126.3</c:v>
                </c:pt>
                <c:pt idx="6">
                  <c:v>133.30000000000001</c:v>
                </c:pt>
                <c:pt idx="7">
                  <c:v>137.69999999999999</c:v>
                </c:pt>
                <c:pt idx="8">
                  <c:v>141.30000000000001</c:v>
                </c:pt>
                <c:pt idx="9">
                  <c:v>146.80000000000001</c:v>
                </c:pt>
                <c:pt idx="10">
                  <c:v>177.9</c:v>
                </c:pt>
                <c:pt idx="11">
                  <c:v>202.7</c:v>
                </c:pt>
                <c:pt idx="12">
                  <c:v>223.5</c:v>
                </c:pt>
                <c:pt idx="13">
                  <c:v>270.8</c:v>
                </c:pt>
                <c:pt idx="14">
                  <c:v>286.60000000000002</c:v>
                </c:pt>
                <c:pt idx="15">
                  <c:v>309.2</c:v>
                </c:pt>
                <c:pt idx="16">
                  <c:v>320.89999999999998</c:v>
                </c:pt>
                <c:pt idx="17">
                  <c:v>307.89999999999998</c:v>
                </c:pt>
                <c:pt idx="18">
                  <c:v>298.3</c:v>
                </c:pt>
                <c:pt idx="19">
                  <c:v>314.3</c:v>
                </c:pt>
                <c:pt idx="20">
                  <c:v>337.5</c:v>
                </c:pt>
                <c:pt idx="21">
                  <c:v>349.1</c:v>
                </c:pt>
                <c:pt idx="22">
                  <c:v>365.9</c:v>
                </c:pt>
                <c:pt idx="23">
                  <c:v>401.3</c:v>
                </c:pt>
                <c:pt idx="24">
                  <c:v>460.2</c:v>
                </c:pt>
                <c:pt idx="25">
                  <c:v>480.7</c:v>
                </c:pt>
                <c:pt idx="26">
                  <c:v>497.2</c:v>
                </c:pt>
                <c:pt idx="27">
                  <c:v>499</c:v>
                </c:pt>
                <c:pt idx="28">
                  <c:v>522</c:v>
                </c:pt>
                <c:pt idx="29">
                  <c:v>504.1</c:v>
                </c:pt>
                <c:pt idx="30">
                  <c:v>477.2</c:v>
                </c:pt>
                <c:pt idx="31">
                  <c:v>479.7</c:v>
                </c:pt>
                <c:pt idx="32">
                  <c:v>484.4</c:v>
                </c:pt>
                <c:pt idx="33">
                  <c:v>474.8</c:v>
                </c:pt>
                <c:pt idx="34">
                  <c:v>456.4</c:v>
                </c:pt>
                <c:pt idx="35">
                  <c:v>393.7</c:v>
                </c:pt>
                <c:pt idx="36">
                  <c:v>404.6</c:v>
                </c:pt>
                <c:pt idx="37">
                  <c:v>431.3</c:v>
                </c:pt>
                <c:pt idx="38">
                  <c:v>429.4</c:v>
                </c:pt>
                <c:pt idx="39">
                  <c:v>427.6</c:v>
                </c:pt>
                <c:pt idx="40">
                  <c:v>423.3</c:v>
                </c:pt>
                <c:pt idx="41">
                  <c:v>420.8</c:v>
                </c:pt>
                <c:pt idx="42">
                  <c:v>414.6</c:v>
                </c:pt>
                <c:pt idx="43">
                  <c:v>408.7</c:v>
                </c:pt>
                <c:pt idx="44">
                  <c:v>406.4</c:v>
                </c:pt>
                <c:pt idx="45">
                  <c:v>403.1</c:v>
                </c:pt>
                <c:pt idx="46">
                  <c:v>389.9</c:v>
                </c:pt>
                <c:pt idx="47">
                  <c:v>410</c:v>
                </c:pt>
                <c:pt idx="48">
                  <c:v>417.3</c:v>
                </c:pt>
                <c:pt idx="49">
                  <c:v>418.6</c:v>
                </c:pt>
                <c:pt idx="50">
                  <c:v>425.7</c:v>
                </c:pt>
                <c:pt idx="51">
                  <c:v>441.3</c:v>
                </c:pt>
                <c:pt idx="52">
                  <c:v>455.9</c:v>
                </c:pt>
                <c:pt idx="53">
                  <c:v>454.3</c:v>
                </c:pt>
                <c:pt idx="54">
                  <c:v>452.7</c:v>
                </c:pt>
              </c:numCache>
            </c:numRef>
          </c:val>
          <c:smooth val="0"/>
          <c:extLst xmlns:c16r2="http://schemas.microsoft.com/office/drawing/2015/06/chart">
            <c:ext xmlns:c16="http://schemas.microsoft.com/office/drawing/2014/chart" uri="{C3380CC4-5D6E-409C-BE32-E72D297353CC}">
              <c16:uniqueId val="{00000001-45FD-417E-9AD5-781BEA094DC7}"/>
            </c:ext>
          </c:extLst>
        </c:ser>
        <c:dLbls>
          <c:showLegendKey val="0"/>
          <c:showVal val="0"/>
          <c:showCatName val="0"/>
          <c:showSerName val="0"/>
          <c:showPercent val="0"/>
          <c:showBubbleSize val="0"/>
        </c:dLbls>
        <c:marker val="1"/>
        <c:smooth val="0"/>
        <c:axId val="145497088"/>
        <c:axId val="151980288"/>
      </c:lineChart>
      <c:lineChart>
        <c:grouping val="standard"/>
        <c:varyColors val="0"/>
        <c:ser>
          <c:idx val="0"/>
          <c:order val="2"/>
          <c:tx>
            <c:strRef>
              <c:f>데이터!$A$6</c:f>
              <c:strCache>
                <c:ptCount val="1"/>
                <c:pt idx="0">
                  <c:v>서비스업(우축)</c:v>
                </c:pt>
              </c:strCache>
            </c:strRef>
          </c:tx>
          <c:marker>
            <c:symbol val="none"/>
          </c:marker>
          <c:cat>
            <c:strRef>
              <c:f>데이터!$B$2:$BD$2</c:f>
              <c:strCache>
                <c:ptCount val="55"/>
                <c:pt idx="0">
                  <c:v>1963</c:v>
                </c:pt>
                <c:pt idx="1">
                  <c:v>1964</c:v>
                </c:pt>
                <c:pt idx="2">
                  <c:v>1965</c:v>
                </c:pt>
                <c:pt idx="3">
                  <c:v>1966</c:v>
                </c:pt>
                <c:pt idx="4">
                  <c:v>1967</c:v>
                </c:pt>
                <c:pt idx="5">
                  <c:v>1968</c:v>
                </c:pt>
                <c:pt idx="6">
                  <c:v>1969</c:v>
                </c:pt>
                <c:pt idx="7">
                  <c:v>1970</c:v>
                </c:pt>
                <c:pt idx="8">
                  <c:v>1971</c:v>
                </c:pt>
                <c:pt idx="9">
                  <c:v>1972</c:v>
                </c:pt>
                <c:pt idx="10">
                  <c:v>1973</c:v>
                </c:pt>
                <c:pt idx="11">
                  <c:v>1974</c:v>
                </c:pt>
                <c:pt idx="12">
                  <c:v>1975</c:v>
                </c:pt>
                <c:pt idx="13">
                  <c:v>1976</c:v>
                </c:pt>
                <c:pt idx="14">
                  <c:v>1977</c:v>
                </c:pt>
                <c:pt idx="15">
                  <c:v>1978</c:v>
                </c:pt>
                <c:pt idx="16">
                  <c:v>1979</c:v>
                </c:pt>
                <c:pt idx="17">
                  <c:v>1980</c:v>
                </c:pt>
                <c:pt idx="18">
                  <c:v>1981</c:v>
                </c:pt>
                <c:pt idx="19">
                  <c:v>1982</c:v>
                </c:pt>
                <c:pt idx="20">
                  <c:v>1983</c:v>
                </c:pt>
                <c:pt idx="21">
                  <c:v>1984</c:v>
                </c:pt>
                <c:pt idx="22">
                  <c:v>1985</c:v>
                </c:pt>
                <c:pt idx="23">
                  <c:v>1986</c:v>
                </c:pt>
                <c:pt idx="24">
                  <c:v>1987</c:v>
                </c:pt>
                <c:pt idx="25">
                  <c:v>1988</c:v>
                </c:pt>
                <c:pt idx="26">
                  <c:v>1989</c:v>
                </c:pt>
                <c:pt idx="27">
                  <c:v>1990</c:v>
                </c:pt>
                <c:pt idx="28">
                  <c:v>1991</c:v>
                </c:pt>
                <c:pt idx="29">
                  <c:v>1992</c:v>
                </c:pt>
                <c:pt idx="30">
                  <c:v>1993</c:v>
                </c:pt>
                <c:pt idx="31">
                  <c:v>1994</c:v>
                </c:pt>
                <c:pt idx="32">
                  <c:v>1995</c:v>
                </c:pt>
                <c:pt idx="33">
                  <c:v>1996</c:v>
                </c:pt>
                <c:pt idx="34">
                  <c:v>1997</c:v>
                </c:pt>
                <c:pt idx="35">
                  <c:v>1998</c:v>
                </c:pt>
                <c:pt idx="36">
                  <c:v>1999</c:v>
                </c:pt>
                <c:pt idx="37">
                  <c:v>2000</c:v>
                </c:pt>
                <c:pt idx="38">
                  <c:v>2001</c:v>
                </c:pt>
                <c:pt idx="39">
                  <c:v>2002</c:v>
                </c:pt>
                <c:pt idx="40">
                  <c:v>2003</c:v>
                </c:pt>
                <c:pt idx="41">
                  <c:v>2004</c:v>
                </c:pt>
                <c:pt idx="42">
                  <c:v>2005</c:v>
                </c:pt>
                <c:pt idx="43">
                  <c:v>2006</c:v>
                </c:pt>
                <c:pt idx="44">
                  <c:v>2007</c:v>
                </c:pt>
                <c:pt idx="45">
                  <c:v>2008</c:v>
                </c:pt>
                <c:pt idx="46">
                  <c:v>2009</c:v>
                </c:pt>
                <c:pt idx="47">
                  <c:v>2010</c:v>
                </c:pt>
                <c:pt idx="48">
                  <c:v>2011</c:v>
                </c:pt>
                <c:pt idx="49">
                  <c:v>2012</c:v>
                </c:pt>
                <c:pt idx="50">
                  <c:v>2013</c:v>
                </c:pt>
                <c:pt idx="51">
                  <c:v>2014</c:v>
                </c:pt>
                <c:pt idx="52">
                  <c:v>2015</c:v>
                </c:pt>
                <c:pt idx="53">
                  <c:v>2016</c:v>
                </c:pt>
                <c:pt idx="54">
                  <c:v>2017</c:v>
                </c:pt>
              </c:strCache>
            </c:strRef>
          </c:cat>
          <c:val>
            <c:numRef>
              <c:f>데이터!$B$6:$BD$6</c:f>
              <c:numCache>
                <c:formatCode>_(* #,##0_);_(* \(#,##0\);_(* "-"_);_(@_)</c:formatCode>
                <c:ptCount val="55"/>
                <c:pt idx="0">
                  <c:v>214.4</c:v>
                </c:pt>
                <c:pt idx="1">
                  <c:v>226.9</c:v>
                </c:pt>
                <c:pt idx="2">
                  <c:v>253</c:v>
                </c:pt>
                <c:pt idx="3">
                  <c:v>261.60000000000002</c:v>
                </c:pt>
                <c:pt idx="4">
                  <c:v>277.5</c:v>
                </c:pt>
                <c:pt idx="5">
                  <c:v>305</c:v>
                </c:pt>
                <c:pt idx="6">
                  <c:v>320.8</c:v>
                </c:pt>
                <c:pt idx="7">
                  <c:v>339.5</c:v>
                </c:pt>
                <c:pt idx="8">
                  <c:v>373.7</c:v>
                </c:pt>
                <c:pt idx="9">
                  <c:v>367.4</c:v>
                </c:pt>
                <c:pt idx="10">
                  <c:v>371.9</c:v>
                </c:pt>
                <c:pt idx="11">
                  <c:v>391.4</c:v>
                </c:pt>
                <c:pt idx="12">
                  <c:v>411.8</c:v>
                </c:pt>
                <c:pt idx="13">
                  <c:v>419.1</c:v>
                </c:pt>
                <c:pt idx="14">
                  <c:v>460.4</c:v>
                </c:pt>
                <c:pt idx="15">
                  <c:v>516.70000000000005</c:v>
                </c:pt>
                <c:pt idx="16">
                  <c:v>552.70000000000005</c:v>
                </c:pt>
                <c:pt idx="17">
                  <c:v>595.1</c:v>
                </c:pt>
                <c:pt idx="18">
                  <c:v>623.9</c:v>
                </c:pt>
                <c:pt idx="19">
                  <c:v>662.4</c:v>
                </c:pt>
                <c:pt idx="20">
                  <c:v>681.6</c:v>
                </c:pt>
                <c:pt idx="21">
                  <c:v>702.4</c:v>
                </c:pt>
                <c:pt idx="22">
                  <c:v>757.8</c:v>
                </c:pt>
                <c:pt idx="23">
                  <c:v>783</c:v>
                </c:pt>
                <c:pt idx="24">
                  <c:v>817.2</c:v>
                </c:pt>
                <c:pt idx="25">
                  <c:v>857.9</c:v>
                </c:pt>
                <c:pt idx="26">
                  <c:v>915</c:v>
                </c:pt>
                <c:pt idx="27">
                  <c:v>985.8</c:v>
                </c:pt>
                <c:pt idx="28">
                  <c:v>1070.4000000000001</c:v>
                </c:pt>
                <c:pt idx="29">
                  <c:v>1130.0999999999999</c:v>
                </c:pt>
                <c:pt idx="30">
                  <c:v>1187.0999999999999</c:v>
                </c:pt>
                <c:pt idx="31">
                  <c:v>1256</c:v>
                </c:pt>
                <c:pt idx="32">
                  <c:v>1316.8</c:v>
                </c:pt>
                <c:pt idx="33">
                  <c:v>1378.2</c:v>
                </c:pt>
                <c:pt idx="34">
                  <c:v>1436.5</c:v>
                </c:pt>
                <c:pt idx="35">
                  <c:v>1360.3</c:v>
                </c:pt>
                <c:pt idx="36">
                  <c:v>1394.3</c:v>
                </c:pt>
                <c:pt idx="37">
                  <c:v>1459.3</c:v>
                </c:pt>
                <c:pt idx="38">
                  <c:v>1512.7</c:v>
                </c:pt>
                <c:pt idx="39">
                  <c:v>1584.9</c:v>
                </c:pt>
                <c:pt idx="40">
                  <c:v>1601.3</c:v>
                </c:pt>
                <c:pt idx="41">
                  <c:v>1657</c:v>
                </c:pt>
                <c:pt idx="42">
                  <c:v>1686.8</c:v>
                </c:pt>
                <c:pt idx="43">
                  <c:v>1732.8</c:v>
                </c:pt>
                <c:pt idx="44">
                  <c:v>1777.8</c:v>
                </c:pt>
                <c:pt idx="45">
                  <c:v>1804.6</c:v>
                </c:pt>
                <c:pt idx="46">
                  <c:v>1812.9</c:v>
                </c:pt>
                <c:pt idx="47">
                  <c:v>1834.7</c:v>
                </c:pt>
                <c:pt idx="48">
                  <c:v>1879.1</c:v>
                </c:pt>
                <c:pt idx="49">
                  <c:v>1923.9</c:v>
                </c:pt>
                <c:pt idx="50">
                  <c:v>1952.9</c:v>
                </c:pt>
                <c:pt idx="51">
                  <c:v>2003.8</c:v>
                </c:pt>
                <c:pt idx="52">
                  <c:v>2028.1</c:v>
                </c:pt>
                <c:pt idx="53">
                  <c:v>2059.3000000000002</c:v>
                </c:pt>
                <c:pt idx="54">
                  <c:v>2092</c:v>
                </c:pt>
              </c:numCache>
            </c:numRef>
          </c:val>
          <c:smooth val="0"/>
          <c:extLst xmlns:c16r2="http://schemas.microsoft.com/office/drawing/2015/06/chart">
            <c:ext xmlns:c16="http://schemas.microsoft.com/office/drawing/2014/chart" uri="{C3380CC4-5D6E-409C-BE32-E72D297353CC}">
              <c16:uniqueId val="{00000002-356C-4466-9184-6356A2849C7D}"/>
            </c:ext>
          </c:extLst>
        </c:ser>
        <c:dLbls>
          <c:showLegendKey val="0"/>
          <c:showVal val="0"/>
          <c:showCatName val="0"/>
          <c:showSerName val="0"/>
          <c:showPercent val="0"/>
          <c:showBubbleSize val="0"/>
        </c:dLbls>
        <c:marker val="1"/>
        <c:smooth val="0"/>
        <c:axId val="151932928"/>
        <c:axId val="151980864"/>
      </c:lineChart>
      <c:catAx>
        <c:axId val="1454970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151980288"/>
        <c:crosses val="autoZero"/>
        <c:auto val="1"/>
        <c:lblAlgn val="ctr"/>
        <c:lblOffset val="100"/>
        <c:noMultiLvlLbl val="0"/>
      </c:catAx>
      <c:valAx>
        <c:axId val="151980288"/>
        <c:scaling>
          <c:orientation val="minMax"/>
        </c:scaling>
        <c:delete val="0"/>
        <c:axPos val="l"/>
        <c:numFmt formatCode="_(* #,##0_);_(* \(#,##0\);_(*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145497088"/>
        <c:crosses val="autoZero"/>
        <c:crossBetween val="between"/>
      </c:valAx>
      <c:valAx>
        <c:axId val="151980864"/>
        <c:scaling>
          <c:orientation val="minMax"/>
        </c:scaling>
        <c:delete val="0"/>
        <c:axPos val="r"/>
        <c:numFmt formatCode="_(* #,##0_);_(* \(#,##0\);_(* &quot;-&quot;_);_(@_)" sourceLinked="1"/>
        <c:majorTickMark val="out"/>
        <c:minorTickMark val="none"/>
        <c:tickLblPos val="nextTo"/>
        <c:crossAx val="151932928"/>
        <c:crosses val="max"/>
        <c:crossBetween val="between"/>
      </c:valAx>
      <c:catAx>
        <c:axId val="151932928"/>
        <c:scaling>
          <c:orientation val="minMax"/>
        </c:scaling>
        <c:delete val="1"/>
        <c:axPos val="b"/>
        <c:numFmt formatCode="General" sourceLinked="1"/>
        <c:majorTickMark val="out"/>
        <c:minorTickMark val="none"/>
        <c:tickLblPos val="nextTo"/>
        <c:crossAx val="151980864"/>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sz="1400"/>
            </a:pPr>
            <a:r>
              <a:rPr lang="ko-KR" altLang="en-US" sz="1400"/>
              <a:t>기술 숙련도별 일자리 비중 변화</a:t>
            </a:r>
            <a:r>
              <a:rPr lang="en-US" altLang="ko-KR" sz="1400"/>
              <a:t>(1995~2012, %p)</a:t>
            </a:r>
            <a:endParaRPr lang="ko-KR" altLang="en-US" sz="1400"/>
          </a:p>
        </c:rich>
      </c:tx>
      <c:overlay val="0"/>
    </c:title>
    <c:autoTitleDeleted val="0"/>
    <c:plotArea>
      <c:layout/>
      <c:barChart>
        <c:barDir val="col"/>
        <c:grouping val="clustered"/>
        <c:varyColors val="0"/>
        <c:ser>
          <c:idx val="0"/>
          <c:order val="0"/>
          <c:tx>
            <c:strRef>
              <c:f>'그림_기술수준별 일자리 증감'!$B$51</c:f>
              <c:strCache>
                <c:ptCount val="1"/>
                <c:pt idx="0">
                  <c:v>고숙련</c:v>
                </c:pt>
              </c:strCache>
            </c:strRef>
          </c:tx>
          <c:invertIfNegative val="0"/>
          <c:dLbls>
            <c:spPr>
              <a:noFill/>
              <a:ln>
                <a:noFill/>
              </a:ln>
              <a:effectLst/>
            </c:sp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0"/>
              </c:ext>
            </c:extLst>
          </c:dLbls>
          <c:cat>
            <c:strRef>
              <c:f>'그림_기술수준별 일자리 증감'!$A$52:$A$60</c:f>
              <c:strCache>
                <c:ptCount val="9"/>
                <c:pt idx="0">
                  <c:v>프랑스</c:v>
                </c:pt>
                <c:pt idx="1">
                  <c:v>영국</c:v>
                </c:pt>
                <c:pt idx="2">
                  <c:v>한국</c:v>
                </c:pt>
                <c:pt idx="3">
                  <c:v>독일</c:v>
                </c:pt>
                <c:pt idx="4">
                  <c:v>인도</c:v>
                </c:pt>
                <c:pt idx="5">
                  <c:v>멕시코</c:v>
                </c:pt>
                <c:pt idx="6">
                  <c:v>미국</c:v>
                </c:pt>
                <c:pt idx="7">
                  <c:v>러시아</c:v>
                </c:pt>
                <c:pt idx="8">
                  <c:v>중국</c:v>
                </c:pt>
              </c:strCache>
            </c:strRef>
          </c:cat>
          <c:val>
            <c:numRef>
              <c:f>'그림_기술수준별 일자리 증감'!$B$52:$B$60</c:f>
              <c:numCache>
                <c:formatCode>0%</c:formatCode>
                <c:ptCount val="9"/>
                <c:pt idx="0">
                  <c:v>0.62044768299999997</c:v>
                </c:pt>
                <c:pt idx="1">
                  <c:v>0.66968951200000004</c:v>
                </c:pt>
                <c:pt idx="2">
                  <c:v>0.46359127</c:v>
                </c:pt>
                <c:pt idx="3">
                  <c:v>0.47882835099999999</c:v>
                </c:pt>
                <c:pt idx="4">
                  <c:v>0.35705850500000003</c:v>
                </c:pt>
                <c:pt idx="5">
                  <c:v>0.18358213800000001</c:v>
                </c:pt>
                <c:pt idx="6">
                  <c:v>0.24975866999999999</c:v>
                </c:pt>
                <c:pt idx="7">
                  <c:v>0.27204620699999998</c:v>
                </c:pt>
                <c:pt idx="8">
                  <c:v>8.1465759999999998E-2</c:v>
                </c:pt>
              </c:numCache>
            </c:numRef>
          </c:val>
          <c:extLst xmlns:c16r2="http://schemas.microsoft.com/office/drawing/2015/06/chart">
            <c:ext xmlns:c16="http://schemas.microsoft.com/office/drawing/2014/chart" uri="{C3380CC4-5D6E-409C-BE32-E72D297353CC}">
              <c16:uniqueId val="{00000000-B5B2-4876-BF66-C438EA3F2136}"/>
            </c:ext>
          </c:extLst>
        </c:ser>
        <c:ser>
          <c:idx val="1"/>
          <c:order val="1"/>
          <c:tx>
            <c:strRef>
              <c:f>'그림_기술수준별 일자리 증감'!$C$51</c:f>
              <c:strCache>
                <c:ptCount val="1"/>
                <c:pt idx="0">
                  <c:v>중숙련</c:v>
                </c:pt>
              </c:strCache>
            </c:strRef>
          </c:tx>
          <c:invertIfNegative val="0"/>
          <c:dLbls>
            <c:spPr>
              <a:noFill/>
              <a:ln>
                <a:noFill/>
              </a:ln>
              <a:effectLst/>
            </c:sp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0"/>
              </c:ext>
            </c:extLst>
          </c:dLbls>
          <c:cat>
            <c:strRef>
              <c:f>'그림_기술수준별 일자리 증감'!$A$52:$A$60</c:f>
              <c:strCache>
                <c:ptCount val="9"/>
                <c:pt idx="0">
                  <c:v>프랑스</c:v>
                </c:pt>
                <c:pt idx="1">
                  <c:v>영국</c:v>
                </c:pt>
                <c:pt idx="2">
                  <c:v>한국</c:v>
                </c:pt>
                <c:pt idx="3">
                  <c:v>독일</c:v>
                </c:pt>
                <c:pt idx="4">
                  <c:v>인도</c:v>
                </c:pt>
                <c:pt idx="5">
                  <c:v>멕시코</c:v>
                </c:pt>
                <c:pt idx="6">
                  <c:v>미국</c:v>
                </c:pt>
                <c:pt idx="7">
                  <c:v>러시아</c:v>
                </c:pt>
                <c:pt idx="8">
                  <c:v>중국</c:v>
                </c:pt>
              </c:strCache>
            </c:strRef>
          </c:cat>
          <c:val>
            <c:numRef>
              <c:f>'그림_기술수준별 일자리 증감'!$C$52:$C$60</c:f>
              <c:numCache>
                <c:formatCode>0%</c:formatCode>
                <c:ptCount val="9"/>
                <c:pt idx="0">
                  <c:v>-0.89399907099999998</c:v>
                </c:pt>
                <c:pt idx="1">
                  <c:v>-0.74988228899999998</c:v>
                </c:pt>
                <c:pt idx="2">
                  <c:v>-0.62360968800000005</c:v>
                </c:pt>
                <c:pt idx="3">
                  <c:v>-0.49036718400000001</c:v>
                </c:pt>
                <c:pt idx="4">
                  <c:v>-0.35175479100000001</c:v>
                </c:pt>
                <c:pt idx="5">
                  <c:v>-0.31986900800000001</c:v>
                </c:pt>
                <c:pt idx="6">
                  <c:v>-0.31769425600000001</c:v>
                </c:pt>
                <c:pt idx="7">
                  <c:v>-0.21966867000000001</c:v>
                </c:pt>
                <c:pt idx="8">
                  <c:v>0.71388738699999998</c:v>
                </c:pt>
              </c:numCache>
            </c:numRef>
          </c:val>
          <c:extLst xmlns:c16r2="http://schemas.microsoft.com/office/drawing/2015/06/chart">
            <c:ext xmlns:c16="http://schemas.microsoft.com/office/drawing/2014/chart" uri="{C3380CC4-5D6E-409C-BE32-E72D297353CC}">
              <c16:uniqueId val="{00000001-B5B2-4876-BF66-C438EA3F2136}"/>
            </c:ext>
          </c:extLst>
        </c:ser>
        <c:ser>
          <c:idx val="2"/>
          <c:order val="2"/>
          <c:tx>
            <c:strRef>
              <c:f>'그림_기술수준별 일자리 증감'!$D$51</c:f>
              <c:strCache>
                <c:ptCount val="1"/>
                <c:pt idx="0">
                  <c:v>저숙련</c:v>
                </c:pt>
              </c:strCache>
            </c:strRef>
          </c:tx>
          <c:invertIfNegative val="0"/>
          <c:dLbls>
            <c:spPr>
              <a:noFill/>
              <a:ln>
                <a:noFill/>
              </a:ln>
              <a:effectLst/>
            </c:sp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0"/>
              </c:ext>
            </c:extLst>
          </c:dLbls>
          <c:cat>
            <c:strRef>
              <c:f>'그림_기술수준별 일자리 증감'!$A$52:$A$60</c:f>
              <c:strCache>
                <c:ptCount val="9"/>
                <c:pt idx="0">
                  <c:v>프랑스</c:v>
                </c:pt>
                <c:pt idx="1">
                  <c:v>영국</c:v>
                </c:pt>
                <c:pt idx="2">
                  <c:v>한국</c:v>
                </c:pt>
                <c:pt idx="3">
                  <c:v>독일</c:v>
                </c:pt>
                <c:pt idx="4">
                  <c:v>인도</c:v>
                </c:pt>
                <c:pt idx="5">
                  <c:v>멕시코</c:v>
                </c:pt>
                <c:pt idx="6">
                  <c:v>미국</c:v>
                </c:pt>
                <c:pt idx="7">
                  <c:v>러시아</c:v>
                </c:pt>
                <c:pt idx="8">
                  <c:v>중국</c:v>
                </c:pt>
              </c:strCache>
            </c:strRef>
          </c:cat>
          <c:val>
            <c:numRef>
              <c:f>'그림_기술수준별 일자리 증감'!$D$52:$D$60</c:f>
              <c:numCache>
                <c:formatCode>0%</c:formatCode>
                <c:ptCount val="9"/>
                <c:pt idx="0">
                  <c:v>0.28836005100000001</c:v>
                </c:pt>
                <c:pt idx="1">
                  <c:v>0.10033281099999999</c:v>
                </c:pt>
                <c:pt idx="2">
                  <c:v>0.16028350599999999</c:v>
                </c:pt>
                <c:pt idx="3">
                  <c:v>0.21692467400000001</c:v>
                </c:pt>
                <c:pt idx="4">
                  <c:v>8.4498798E-2</c:v>
                </c:pt>
                <c:pt idx="5">
                  <c:v>0.14327801500000001</c:v>
                </c:pt>
                <c:pt idx="6">
                  <c:v>6.8050241999999997E-2</c:v>
                </c:pt>
                <c:pt idx="7">
                  <c:v>-5.2395890000000001E-2</c:v>
                </c:pt>
                <c:pt idx="8">
                  <c:v>-0.79834329900000001</c:v>
                </c:pt>
              </c:numCache>
            </c:numRef>
          </c:val>
          <c:extLst xmlns:c16r2="http://schemas.microsoft.com/office/drawing/2015/06/chart">
            <c:ext xmlns:c16="http://schemas.microsoft.com/office/drawing/2014/chart" uri="{C3380CC4-5D6E-409C-BE32-E72D297353CC}">
              <c16:uniqueId val="{00000002-B5B2-4876-BF66-C438EA3F2136}"/>
            </c:ext>
          </c:extLst>
        </c:ser>
        <c:dLbls>
          <c:showLegendKey val="0"/>
          <c:showVal val="0"/>
          <c:showCatName val="0"/>
          <c:showSerName val="0"/>
          <c:showPercent val="0"/>
          <c:showBubbleSize val="0"/>
        </c:dLbls>
        <c:gapWidth val="150"/>
        <c:axId val="151933952"/>
        <c:axId val="151983744"/>
      </c:barChart>
      <c:catAx>
        <c:axId val="151933952"/>
        <c:scaling>
          <c:orientation val="minMax"/>
        </c:scaling>
        <c:delete val="0"/>
        <c:axPos val="b"/>
        <c:numFmt formatCode="General" sourceLinked="0"/>
        <c:majorTickMark val="out"/>
        <c:minorTickMark val="none"/>
        <c:tickLblPos val="low"/>
        <c:crossAx val="151983744"/>
        <c:crosses val="autoZero"/>
        <c:auto val="1"/>
        <c:lblAlgn val="ctr"/>
        <c:lblOffset val="100"/>
        <c:noMultiLvlLbl val="0"/>
      </c:catAx>
      <c:valAx>
        <c:axId val="151983744"/>
        <c:scaling>
          <c:orientation val="minMax"/>
        </c:scaling>
        <c:delete val="0"/>
        <c:axPos val="l"/>
        <c:numFmt formatCode="0%" sourceLinked="1"/>
        <c:majorTickMark val="out"/>
        <c:minorTickMark val="none"/>
        <c:tickLblPos val="nextTo"/>
        <c:crossAx val="151933952"/>
        <c:crosses val="autoZero"/>
        <c:crossBetween val="between"/>
      </c:valAx>
    </c:plotArea>
    <c:legend>
      <c:legendPos val="r"/>
      <c:overlay val="0"/>
    </c:legend>
    <c:plotVisOnly val="1"/>
    <c:dispBlanksAs val="gap"/>
    <c:showDLblsOverMax val="0"/>
  </c:chart>
  <c:externalData r:id="rId2">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stacked"/>
        <c:varyColors val="0"/>
        <c:ser>
          <c:idx val="0"/>
          <c:order val="0"/>
          <c:tx>
            <c:strRef>
              <c:f>Sheet1!$B$20</c:f>
              <c:strCache>
                <c:ptCount val="1"/>
                <c:pt idx="0">
                  <c:v>고위험</c:v>
                </c:pt>
              </c:strCache>
            </c:strRef>
          </c:tx>
          <c:invertIfNegative val="0"/>
          <c:cat>
            <c:strRef>
              <c:f>Sheet1!$A$21:$A$31</c:f>
              <c:strCache>
                <c:ptCount val="11"/>
                <c:pt idx="0">
                  <c:v>~100</c:v>
                </c:pt>
                <c:pt idx="1">
                  <c:v>~200</c:v>
                </c:pt>
                <c:pt idx="2">
                  <c:v>~300</c:v>
                </c:pt>
                <c:pt idx="3">
                  <c:v>~400</c:v>
                </c:pt>
                <c:pt idx="4">
                  <c:v>~500</c:v>
                </c:pt>
                <c:pt idx="5">
                  <c:v>~600</c:v>
                </c:pt>
                <c:pt idx="6">
                  <c:v>~700</c:v>
                </c:pt>
                <c:pt idx="7">
                  <c:v>~800</c:v>
                </c:pt>
                <c:pt idx="8">
                  <c:v>~900</c:v>
                </c:pt>
                <c:pt idx="9">
                  <c:v>~1000</c:v>
                </c:pt>
                <c:pt idx="10">
                  <c:v>1000~</c:v>
                </c:pt>
              </c:strCache>
            </c:strRef>
          </c:cat>
          <c:val>
            <c:numRef>
              <c:f>Sheet1!$B$21:$B$31</c:f>
              <c:numCache>
                <c:formatCode>_(* #,##0_);_(* \(#,##0\);_(* "-"_);_(@_)</c:formatCode>
                <c:ptCount val="11"/>
                <c:pt idx="0">
                  <c:v>756961.85200000007</c:v>
                </c:pt>
                <c:pt idx="1">
                  <c:v>2547694.7789999987</c:v>
                </c:pt>
                <c:pt idx="2">
                  <c:v>2275257.8919999944</c:v>
                </c:pt>
                <c:pt idx="3">
                  <c:v>1109839.5370000009</c:v>
                </c:pt>
                <c:pt idx="4">
                  <c:v>450271.14899999986</c:v>
                </c:pt>
                <c:pt idx="5">
                  <c:v>238160.55999999985</c:v>
                </c:pt>
                <c:pt idx="6">
                  <c:v>85473.546000000017</c:v>
                </c:pt>
                <c:pt idx="7">
                  <c:v>48907.541000000034</c:v>
                </c:pt>
                <c:pt idx="8">
                  <c:v>33297.985000000008</c:v>
                </c:pt>
                <c:pt idx="9">
                  <c:v>10836.362999999999</c:v>
                </c:pt>
                <c:pt idx="10">
                  <c:v>15241.360999999999</c:v>
                </c:pt>
              </c:numCache>
            </c:numRef>
          </c:val>
          <c:extLst xmlns:c16r2="http://schemas.microsoft.com/office/drawing/2015/06/chart">
            <c:ext xmlns:c16="http://schemas.microsoft.com/office/drawing/2014/chart" uri="{C3380CC4-5D6E-409C-BE32-E72D297353CC}">
              <c16:uniqueId val="{00000000-8B65-46B7-9B4B-41AB19972CED}"/>
            </c:ext>
          </c:extLst>
        </c:ser>
        <c:ser>
          <c:idx val="1"/>
          <c:order val="1"/>
          <c:tx>
            <c:strRef>
              <c:f>Sheet1!$C$20</c:f>
              <c:strCache>
                <c:ptCount val="1"/>
                <c:pt idx="0">
                  <c:v>중위험</c:v>
                </c:pt>
              </c:strCache>
            </c:strRef>
          </c:tx>
          <c:invertIfNegative val="0"/>
          <c:cat>
            <c:strRef>
              <c:f>Sheet1!$A$21:$A$31</c:f>
              <c:strCache>
                <c:ptCount val="11"/>
                <c:pt idx="0">
                  <c:v>~100</c:v>
                </c:pt>
                <c:pt idx="1">
                  <c:v>~200</c:v>
                </c:pt>
                <c:pt idx="2">
                  <c:v>~300</c:v>
                </c:pt>
                <c:pt idx="3">
                  <c:v>~400</c:v>
                </c:pt>
                <c:pt idx="4">
                  <c:v>~500</c:v>
                </c:pt>
                <c:pt idx="5">
                  <c:v>~600</c:v>
                </c:pt>
                <c:pt idx="6">
                  <c:v>~700</c:v>
                </c:pt>
                <c:pt idx="7">
                  <c:v>~800</c:v>
                </c:pt>
                <c:pt idx="8">
                  <c:v>~900</c:v>
                </c:pt>
                <c:pt idx="9">
                  <c:v>~1000</c:v>
                </c:pt>
                <c:pt idx="10">
                  <c:v>1000~</c:v>
                </c:pt>
              </c:strCache>
            </c:strRef>
          </c:cat>
          <c:val>
            <c:numRef>
              <c:f>Sheet1!$C$21:$C$31</c:f>
              <c:numCache>
                <c:formatCode>_(* #,##0_);_(* \(#,##0\);_(* "-"_);_(@_)</c:formatCode>
                <c:ptCount val="11"/>
                <c:pt idx="0">
                  <c:v>1099167.0039999997</c:v>
                </c:pt>
                <c:pt idx="1">
                  <c:v>3099068.6509999963</c:v>
                </c:pt>
                <c:pt idx="2">
                  <c:v>2058526.7240000009</c:v>
                </c:pt>
                <c:pt idx="3">
                  <c:v>1007596.7690000013</c:v>
                </c:pt>
                <c:pt idx="4">
                  <c:v>403486.85499999998</c:v>
                </c:pt>
                <c:pt idx="5">
                  <c:v>240565.00000000015</c:v>
                </c:pt>
                <c:pt idx="6">
                  <c:v>83049.601999999984</c:v>
                </c:pt>
                <c:pt idx="7">
                  <c:v>37969.690000000024</c:v>
                </c:pt>
                <c:pt idx="8">
                  <c:v>32099.041999999994</c:v>
                </c:pt>
                <c:pt idx="9">
                  <c:v>10338.922000000002</c:v>
                </c:pt>
                <c:pt idx="10">
                  <c:v>20094.055999999993</c:v>
                </c:pt>
              </c:numCache>
            </c:numRef>
          </c:val>
          <c:extLst xmlns:c16r2="http://schemas.microsoft.com/office/drawing/2015/06/chart">
            <c:ext xmlns:c16="http://schemas.microsoft.com/office/drawing/2014/chart" uri="{C3380CC4-5D6E-409C-BE32-E72D297353CC}">
              <c16:uniqueId val="{00000001-8B65-46B7-9B4B-41AB19972CED}"/>
            </c:ext>
          </c:extLst>
        </c:ser>
        <c:ser>
          <c:idx val="2"/>
          <c:order val="2"/>
          <c:tx>
            <c:strRef>
              <c:f>Sheet1!$D$20</c:f>
              <c:strCache>
                <c:ptCount val="1"/>
                <c:pt idx="0">
                  <c:v>저위험</c:v>
                </c:pt>
              </c:strCache>
            </c:strRef>
          </c:tx>
          <c:invertIfNegative val="0"/>
          <c:cat>
            <c:strRef>
              <c:f>Sheet1!$A$21:$A$31</c:f>
              <c:strCache>
                <c:ptCount val="11"/>
                <c:pt idx="0">
                  <c:v>~100</c:v>
                </c:pt>
                <c:pt idx="1">
                  <c:v>~200</c:v>
                </c:pt>
                <c:pt idx="2">
                  <c:v>~300</c:v>
                </c:pt>
                <c:pt idx="3">
                  <c:v>~400</c:v>
                </c:pt>
                <c:pt idx="4">
                  <c:v>~500</c:v>
                </c:pt>
                <c:pt idx="5">
                  <c:v>~600</c:v>
                </c:pt>
                <c:pt idx="6">
                  <c:v>~700</c:v>
                </c:pt>
                <c:pt idx="7">
                  <c:v>~800</c:v>
                </c:pt>
                <c:pt idx="8">
                  <c:v>~900</c:v>
                </c:pt>
                <c:pt idx="9">
                  <c:v>~1000</c:v>
                </c:pt>
                <c:pt idx="10">
                  <c:v>1000~</c:v>
                </c:pt>
              </c:strCache>
            </c:strRef>
          </c:cat>
          <c:val>
            <c:numRef>
              <c:f>Sheet1!$D$21:$D$31</c:f>
              <c:numCache>
                <c:formatCode>_(* #,##0_);_(* \(#,##0\);_(* "-"_);_(@_)</c:formatCode>
                <c:ptCount val="11"/>
                <c:pt idx="0">
                  <c:v>211435.58000000002</c:v>
                </c:pt>
                <c:pt idx="1">
                  <c:v>809446.6999999996</c:v>
                </c:pt>
                <c:pt idx="2">
                  <c:v>1061470.2910000002</c:v>
                </c:pt>
                <c:pt idx="3">
                  <c:v>823280.16099999996</c:v>
                </c:pt>
                <c:pt idx="4">
                  <c:v>483767.30300000019</c:v>
                </c:pt>
                <c:pt idx="5">
                  <c:v>352793.84700000007</c:v>
                </c:pt>
                <c:pt idx="6">
                  <c:v>154616.33500000002</c:v>
                </c:pt>
                <c:pt idx="7">
                  <c:v>68895.960999999981</c:v>
                </c:pt>
                <c:pt idx="8">
                  <c:v>63413.854000000021</c:v>
                </c:pt>
                <c:pt idx="9">
                  <c:v>20999.675000000007</c:v>
                </c:pt>
                <c:pt idx="10">
                  <c:v>65134.332000000024</c:v>
                </c:pt>
              </c:numCache>
            </c:numRef>
          </c:val>
          <c:extLst xmlns:c16r2="http://schemas.microsoft.com/office/drawing/2015/06/chart">
            <c:ext xmlns:c16="http://schemas.microsoft.com/office/drawing/2014/chart" uri="{C3380CC4-5D6E-409C-BE32-E72D297353CC}">
              <c16:uniqueId val="{00000002-8B65-46B7-9B4B-41AB19972CED}"/>
            </c:ext>
          </c:extLst>
        </c:ser>
        <c:dLbls>
          <c:showLegendKey val="0"/>
          <c:showVal val="0"/>
          <c:showCatName val="0"/>
          <c:showSerName val="0"/>
          <c:showPercent val="0"/>
          <c:showBubbleSize val="0"/>
        </c:dLbls>
        <c:gapWidth val="150"/>
        <c:overlap val="100"/>
        <c:axId val="151934464"/>
        <c:axId val="151984320"/>
      </c:barChart>
      <c:catAx>
        <c:axId val="151934464"/>
        <c:scaling>
          <c:orientation val="minMax"/>
        </c:scaling>
        <c:delete val="0"/>
        <c:axPos val="b"/>
        <c:numFmt formatCode="General" sourceLinked="0"/>
        <c:majorTickMark val="out"/>
        <c:minorTickMark val="none"/>
        <c:tickLblPos val="nextTo"/>
        <c:crossAx val="151984320"/>
        <c:crosses val="autoZero"/>
        <c:auto val="1"/>
        <c:lblAlgn val="ctr"/>
        <c:lblOffset val="100"/>
        <c:noMultiLvlLbl val="0"/>
      </c:catAx>
      <c:valAx>
        <c:axId val="151984320"/>
        <c:scaling>
          <c:orientation val="minMax"/>
        </c:scaling>
        <c:delete val="0"/>
        <c:axPos val="l"/>
        <c:numFmt formatCode="_(* #,##0_);_(* \(#,##0\);_(* &quot;-&quot;_);_(@_)" sourceLinked="1"/>
        <c:majorTickMark val="out"/>
        <c:minorTickMark val="none"/>
        <c:tickLblPos val="nextTo"/>
        <c:crossAx val="151934464"/>
        <c:crosses val="autoZero"/>
        <c:crossBetween val="between"/>
        <c:dispUnits>
          <c:builtInUnit val="tenThousands"/>
          <c:dispUnitsLbl>
            <c:tx>
              <c:rich>
                <a:bodyPr/>
                <a:lstStyle/>
                <a:p>
                  <a:pPr>
                    <a:defRPr/>
                  </a:pPr>
                  <a:r>
                    <a:rPr lang="ko-KR" altLang="en-US"/>
                    <a:t>백만명</a:t>
                  </a:r>
                  <a:endParaRPr lang="en-US" altLang="en-US"/>
                </a:p>
              </c:rich>
            </c:tx>
          </c:dispUnitsLbl>
        </c:dispUnits>
      </c:valAx>
    </c:plotArea>
    <c:legend>
      <c:legendPos val="r"/>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Sheet1!$G$20</c:f>
              <c:strCache>
                <c:ptCount val="1"/>
                <c:pt idx="0">
                  <c:v>고위험</c:v>
                </c:pt>
              </c:strCache>
            </c:strRef>
          </c:tx>
          <c:invertIfNegative val="0"/>
          <c:cat>
            <c:strRef>
              <c:f>Sheet1!$F$21:$F$31</c:f>
              <c:strCache>
                <c:ptCount val="11"/>
                <c:pt idx="0">
                  <c:v>~100</c:v>
                </c:pt>
                <c:pt idx="1">
                  <c:v>~200</c:v>
                </c:pt>
                <c:pt idx="2">
                  <c:v>~300</c:v>
                </c:pt>
                <c:pt idx="3">
                  <c:v>~400</c:v>
                </c:pt>
                <c:pt idx="4">
                  <c:v>~500</c:v>
                </c:pt>
                <c:pt idx="5">
                  <c:v>~600</c:v>
                </c:pt>
                <c:pt idx="6">
                  <c:v>~700</c:v>
                </c:pt>
                <c:pt idx="7">
                  <c:v>~800</c:v>
                </c:pt>
                <c:pt idx="8">
                  <c:v>~900</c:v>
                </c:pt>
                <c:pt idx="9">
                  <c:v>~1000</c:v>
                </c:pt>
                <c:pt idx="10">
                  <c:v>1000~</c:v>
                </c:pt>
              </c:strCache>
            </c:strRef>
          </c:cat>
          <c:val>
            <c:numRef>
              <c:f>Sheet1!$G$21:$G$31</c:f>
              <c:numCache>
                <c:formatCode>0%</c:formatCode>
                <c:ptCount val="11"/>
                <c:pt idx="0">
                  <c:v>0.36611282280732754</c:v>
                </c:pt>
                <c:pt idx="1">
                  <c:v>0.39461150236756631</c:v>
                </c:pt>
                <c:pt idx="2">
                  <c:v>0.42171462353854566</c:v>
                </c:pt>
                <c:pt idx="3">
                  <c:v>0.37740446909940067</c:v>
                </c:pt>
                <c:pt idx="4">
                  <c:v>0.33664495665501443</c:v>
                </c:pt>
                <c:pt idx="5">
                  <c:v>0.28641611728492089</c:v>
                </c:pt>
                <c:pt idx="6">
                  <c:v>0.26450975661182208</c:v>
                </c:pt>
                <c:pt idx="7">
                  <c:v>0.31396635308083065</c:v>
                </c:pt>
                <c:pt idx="8">
                  <c:v>0.2585028899848919</c:v>
                </c:pt>
                <c:pt idx="9">
                  <c:v>0.25693831126336569</c:v>
                </c:pt>
                <c:pt idx="10">
                  <c:v>0.15170099608788706</c:v>
                </c:pt>
              </c:numCache>
            </c:numRef>
          </c:val>
          <c:extLst xmlns:c16r2="http://schemas.microsoft.com/office/drawing/2015/06/chart">
            <c:ext xmlns:c16="http://schemas.microsoft.com/office/drawing/2014/chart" uri="{C3380CC4-5D6E-409C-BE32-E72D297353CC}">
              <c16:uniqueId val="{00000000-0658-496F-ACF9-B7A6BD593862}"/>
            </c:ext>
          </c:extLst>
        </c:ser>
        <c:dLbls>
          <c:showLegendKey val="0"/>
          <c:showVal val="0"/>
          <c:showCatName val="0"/>
          <c:showSerName val="0"/>
          <c:showPercent val="0"/>
          <c:showBubbleSize val="0"/>
        </c:dLbls>
        <c:gapWidth val="150"/>
        <c:axId val="151934976"/>
        <c:axId val="152092672"/>
      </c:barChart>
      <c:catAx>
        <c:axId val="151934976"/>
        <c:scaling>
          <c:orientation val="minMax"/>
        </c:scaling>
        <c:delete val="0"/>
        <c:axPos val="b"/>
        <c:numFmt formatCode="General" sourceLinked="0"/>
        <c:majorTickMark val="out"/>
        <c:minorTickMark val="none"/>
        <c:tickLblPos val="nextTo"/>
        <c:crossAx val="152092672"/>
        <c:crosses val="autoZero"/>
        <c:auto val="1"/>
        <c:lblAlgn val="ctr"/>
        <c:lblOffset val="100"/>
        <c:noMultiLvlLbl val="0"/>
      </c:catAx>
      <c:valAx>
        <c:axId val="152092672"/>
        <c:scaling>
          <c:orientation val="minMax"/>
        </c:scaling>
        <c:delete val="0"/>
        <c:axPos val="l"/>
        <c:numFmt formatCode="0%" sourceLinked="1"/>
        <c:majorTickMark val="out"/>
        <c:minorTickMark val="none"/>
        <c:tickLblPos val="nextTo"/>
        <c:crossAx val="151934976"/>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A0B988-1840-4FDD-8280-929D7172E4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2218</Words>
  <Characters>12648</Characters>
  <Application>Microsoft Office Word</Application>
  <DocSecurity>0</DocSecurity>
  <Lines>105</Lines>
  <Paragraphs>29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14837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kunwoo.kim</dc:creator>
  <cp:lastModifiedBy>kunwoo.kim</cp:lastModifiedBy>
  <cp:revision>2</cp:revision>
  <cp:lastPrinted>2018-04-20T07:24:00Z</cp:lastPrinted>
  <dcterms:created xsi:type="dcterms:W3CDTF">2018-04-25T09:13:00Z</dcterms:created>
  <dcterms:modified xsi:type="dcterms:W3CDTF">2018-04-25T09:13:00Z</dcterms:modified>
</cp:coreProperties>
</file>