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theme/themeOverride1.xml" ContentType="application/vnd.openxmlformats-officedocument.themeOverride+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3D58AC" w:rsidP="00C0446A">
      <w:pPr>
        <w:pStyle w:val="a3"/>
      </w:pPr>
      <w:r>
        <w:rPr>
          <w:rFonts w:hint="eastAsia"/>
        </w:rPr>
        <w:t>인공지능</w:t>
      </w:r>
      <w:r w:rsidR="00933E2D">
        <w:rPr>
          <w:rFonts w:hint="eastAsia"/>
        </w:rPr>
        <w:t>에 의한</w:t>
      </w:r>
      <w:r>
        <w:rPr>
          <w:rFonts w:hint="eastAsia"/>
        </w:rPr>
        <w:t xml:space="preserve"> 자동화</w:t>
      </w:r>
      <w:r w:rsidR="00D354D8">
        <w:rPr>
          <w:rFonts w:hint="eastAsia"/>
        </w:rPr>
        <w:t>가 미래</w:t>
      </w:r>
      <w:r w:rsidR="002852CA">
        <w:rPr>
          <w:rFonts w:hint="eastAsia"/>
        </w:rPr>
        <w:t xml:space="preserve"> 일자리에 </w:t>
      </w:r>
      <w:r w:rsidR="00D354D8">
        <w:rPr>
          <w:rFonts w:hint="eastAsia"/>
        </w:rPr>
        <w:t>미치는 영향</w:t>
      </w:r>
    </w:p>
    <w:p w:rsidR="00C22CB8" w:rsidRPr="00C22CB8" w:rsidRDefault="00C22CB8" w:rsidP="00C22CB8">
      <w:pPr>
        <w:jc w:val="right"/>
      </w:pPr>
      <w:r>
        <w:rPr>
          <w:rFonts w:hint="eastAsia"/>
        </w:rPr>
        <w:t>김건우</w:t>
      </w:r>
    </w:p>
    <w:p w:rsidR="006F3395" w:rsidRDefault="006F3395" w:rsidP="003F1D10">
      <w:r>
        <w:rPr>
          <w:rFonts w:hint="eastAsia"/>
        </w:rPr>
        <w:t xml:space="preserve">2016년 봄, 서울 한복판에서 벌어졌던 인공지능 </w:t>
      </w:r>
      <w:proofErr w:type="spellStart"/>
      <w:r>
        <w:rPr>
          <w:rFonts w:hint="eastAsia"/>
        </w:rPr>
        <w:t>알파고와</w:t>
      </w:r>
      <w:proofErr w:type="spellEnd"/>
      <w:r>
        <w:rPr>
          <w:rFonts w:hint="eastAsia"/>
        </w:rPr>
        <w:t xml:space="preserve"> </w:t>
      </w:r>
      <w:proofErr w:type="spellStart"/>
      <w:r>
        <w:rPr>
          <w:rFonts w:hint="eastAsia"/>
        </w:rPr>
        <w:t>이세돌</w:t>
      </w:r>
      <w:proofErr w:type="spellEnd"/>
      <w:r>
        <w:rPr>
          <w:rFonts w:hint="eastAsia"/>
        </w:rPr>
        <w:t xml:space="preserve"> 9단의 바둑 경기는 </w:t>
      </w:r>
      <w:r w:rsidR="00252FF3">
        <w:rPr>
          <w:rFonts w:hint="eastAsia"/>
        </w:rPr>
        <w:t xml:space="preserve">인공지능의 발전 속도에 대한 놀라움과 함께 우리 삶에 미칠 영향에 대해서 생각해 보는 계기가 되었다. 특히, 바둑과 같이 인간 고유의 영역이라고 생각되었던 정신적 활동도 더 이상 기계에 의한 자동화로부터 자유롭지 못할 것이라는 우려가 빠르게 확산되었다. 이에 함께 </w:t>
      </w:r>
      <w:r w:rsidR="00741C9F">
        <w:rPr>
          <w:rFonts w:hint="eastAsia"/>
        </w:rPr>
        <w:t xml:space="preserve">우리 경제의 주요 </w:t>
      </w:r>
      <w:r w:rsidR="006F4518">
        <w:rPr>
          <w:rFonts w:hint="eastAsia"/>
        </w:rPr>
        <w:t xml:space="preserve">화두로 등장한 </w:t>
      </w:r>
      <w:r w:rsidR="00252FF3">
        <w:t>‘</w:t>
      </w:r>
      <w:r w:rsidR="00252FF3">
        <w:rPr>
          <w:rFonts w:hint="eastAsia"/>
        </w:rPr>
        <w:t>제4차 산업혁명</w:t>
      </w:r>
      <w:r w:rsidR="00252FF3">
        <w:t>’</w:t>
      </w:r>
      <w:r w:rsidR="00252FF3">
        <w:rPr>
          <w:rFonts w:hint="eastAsia"/>
        </w:rPr>
        <w:t xml:space="preserve">에 </w:t>
      </w:r>
      <w:r w:rsidR="006F4518">
        <w:rPr>
          <w:rFonts w:hint="eastAsia"/>
        </w:rPr>
        <w:t>대한</w:t>
      </w:r>
      <w:r w:rsidR="00252FF3">
        <w:rPr>
          <w:rFonts w:hint="eastAsia"/>
        </w:rPr>
        <w:t xml:space="preserve"> 논의</w:t>
      </w:r>
      <w:r w:rsidR="006F4518">
        <w:rPr>
          <w:rFonts w:hint="eastAsia"/>
        </w:rPr>
        <w:t>에서도</w:t>
      </w:r>
      <w:r w:rsidR="00252FF3">
        <w:rPr>
          <w:rFonts w:hint="eastAsia"/>
        </w:rPr>
        <w:t xml:space="preserve"> 인공지능이 일자리에 미칠 영향에 대한 </w:t>
      </w:r>
      <w:r w:rsidR="00DF662F">
        <w:rPr>
          <w:rFonts w:hint="eastAsia"/>
        </w:rPr>
        <w:t>논쟁이</w:t>
      </w:r>
      <w:r w:rsidR="00252FF3">
        <w:rPr>
          <w:rFonts w:hint="eastAsia"/>
        </w:rPr>
        <w:t xml:space="preserve"> 계속</w:t>
      </w:r>
      <w:r w:rsidR="006E0AFE">
        <w:rPr>
          <w:rFonts w:hint="eastAsia"/>
        </w:rPr>
        <w:t xml:space="preserve"> 이어져</w:t>
      </w:r>
      <w:r w:rsidR="00252FF3">
        <w:rPr>
          <w:rFonts w:hint="eastAsia"/>
        </w:rPr>
        <w:t xml:space="preserve"> 왔다.</w:t>
      </w:r>
    </w:p>
    <w:p w:rsidR="006E0AFE" w:rsidRDefault="006E0AFE" w:rsidP="003F1D10">
      <w:r>
        <w:rPr>
          <w:rFonts w:hint="eastAsia"/>
        </w:rPr>
        <w:t>최근</w:t>
      </w:r>
      <w:r w:rsidR="00A87DF4">
        <w:rPr>
          <w:rFonts w:hint="eastAsia"/>
        </w:rPr>
        <w:t>까지 벌어지고 있는</w:t>
      </w:r>
      <w:r>
        <w:rPr>
          <w:rFonts w:hint="eastAsia"/>
        </w:rPr>
        <w:t xml:space="preserve"> 인공지능과 일자리에 대한 논쟁의 핵심은 한마디로 </w:t>
      </w:r>
      <w:r>
        <w:t>‘</w:t>
      </w:r>
      <w:r>
        <w:rPr>
          <w:rFonts w:hint="eastAsia"/>
        </w:rPr>
        <w:t>이번에는 다른가</w:t>
      </w:r>
      <w:r>
        <w:t>?’</w:t>
      </w:r>
      <w:r>
        <w:rPr>
          <w:rFonts w:hint="eastAsia"/>
        </w:rPr>
        <w:t xml:space="preserve">로 요약할 수 있다. 이른바 </w:t>
      </w:r>
      <w:r>
        <w:t>‘</w:t>
      </w:r>
      <w:r>
        <w:rPr>
          <w:rFonts w:hint="eastAsia"/>
        </w:rPr>
        <w:t>알파고 쇼크</w:t>
      </w:r>
      <w:r>
        <w:t>’</w:t>
      </w:r>
      <w:proofErr w:type="spellStart"/>
      <w:r>
        <w:rPr>
          <w:rFonts w:hint="eastAsia"/>
        </w:rPr>
        <w:t>로</w:t>
      </w:r>
      <w:proofErr w:type="spellEnd"/>
      <w:r>
        <w:rPr>
          <w:rFonts w:hint="eastAsia"/>
        </w:rPr>
        <w:t xml:space="preserve"> </w:t>
      </w:r>
      <w:r w:rsidR="00A87DF4">
        <w:rPr>
          <w:rFonts w:hint="eastAsia"/>
        </w:rPr>
        <w:t>가장 크게 주목 받은</w:t>
      </w:r>
      <w:r>
        <w:rPr>
          <w:rFonts w:hint="eastAsia"/>
        </w:rPr>
        <w:t xml:space="preserve"> 주장</w:t>
      </w:r>
      <w:r w:rsidR="004C00EA">
        <w:rPr>
          <w:rFonts w:hint="eastAsia"/>
        </w:rPr>
        <w:t>의 핵심</w:t>
      </w:r>
      <w:r>
        <w:rPr>
          <w:rFonts w:hint="eastAsia"/>
        </w:rPr>
        <w:t>은 인공지능</w:t>
      </w:r>
      <w:r w:rsidR="004C00EA">
        <w:rPr>
          <w:rFonts w:hint="eastAsia"/>
        </w:rPr>
        <w:t>이 경제에 미칠 영향</w:t>
      </w:r>
      <w:r>
        <w:rPr>
          <w:rFonts w:hint="eastAsia"/>
        </w:rPr>
        <w:t xml:space="preserve">은 이전의 기술과는 다르다는 </w:t>
      </w:r>
      <w:r w:rsidR="004C00EA">
        <w:rPr>
          <w:rFonts w:hint="eastAsia"/>
        </w:rPr>
        <w:t>것</w:t>
      </w:r>
      <w:r>
        <w:rPr>
          <w:rFonts w:hint="eastAsia"/>
        </w:rPr>
        <w:t>이다. 새로운 패러다임에 접어</w:t>
      </w:r>
      <w:r w:rsidR="00267F76">
        <w:rPr>
          <w:rFonts w:hint="eastAsia"/>
        </w:rPr>
        <w:t xml:space="preserve">든 </w:t>
      </w:r>
      <w:r>
        <w:rPr>
          <w:rFonts w:hint="eastAsia"/>
        </w:rPr>
        <w:t xml:space="preserve">인공지능이 인간이 하던 </w:t>
      </w:r>
      <w:r w:rsidR="009457C0">
        <w:rPr>
          <w:rFonts w:hint="eastAsia"/>
        </w:rPr>
        <w:t>대부분의</w:t>
      </w:r>
      <w:r>
        <w:rPr>
          <w:rFonts w:hint="eastAsia"/>
        </w:rPr>
        <w:t xml:space="preserve"> 일을 대체함으로써 </w:t>
      </w:r>
      <w:r w:rsidR="00A87DF4">
        <w:rPr>
          <w:rFonts w:hint="eastAsia"/>
        </w:rPr>
        <w:t>일자리가 빠르게 감소할 수 있을 것이라</w:t>
      </w:r>
      <w:r w:rsidR="00267F76">
        <w:rPr>
          <w:rFonts w:hint="eastAsia"/>
        </w:rPr>
        <w:t>는</w:t>
      </w:r>
      <w:r w:rsidR="00A87DF4">
        <w:rPr>
          <w:rFonts w:hint="eastAsia"/>
        </w:rPr>
        <w:t xml:space="preserve"> 전망</w:t>
      </w:r>
      <w:r w:rsidR="009457C0">
        <w:rPr>
          <w:rFonts w:hint="eastAsia"/>
        </w:rPr>
        <w:t xml:space="preserve">이 </w:t>
      </w:r>
      <w:r w:rsidR="00267F76">
        <w:rPr>
          <w:rFonts w:hint="eastAsia"/>
        </w:rPr>
        <w:t xml:space="preserve">이러한 </w:t>
      </w:r>
      <w:r w:rsidR="009457C0">
        <w:rPr>
          <w:rFonts w:hint="eastAsia"/>
        </w:rPr>
        <w:t>주장을 뒷받침</w:t>
      </w:r>
      <w:r w:rsidR="00A87DF4">
        <w:rPr>
          <w:rFonts w:hint="eastAsia"/>
        </w:rPr>
        <w:t xml:space="preserve">하고 있다. 반면에, 인공지능에 대한 우려가 과도하다는 주장이 맞서고 있다. 인공지능도 과거의 기술과 마찬가지로 경제 전반의 생산성을 높이고, 궁극적으로 새로운 일자리를 창출시킬 </w:t>
      </w:r>
      <w:r w:rsidR="00267F76">
        <w:rPr>
          <w:rFonts w:hint="eastAsia"/>
        </w:rPr>
        <w:t>것이라는 주장이다.</w:t>
      </w:r>
    </w:p>
    <w:p w:rsidR="00A87DF4" w:rsidRPr="00A87DF4" w:rsidRDefault="00A87DF4" w:rsidP="003F1D10">
      <w:r>
        <w:rPr>
          <w:rFonts w:hint="eastAsia"/>
        </w:rPr>
        <w:t xml:space="preserve">두 개의 극단적인 주장이 여전히 첨예하게 대립하고 있지만, </w:t>
      </w:r>
      <w:r w:rsidR="00644224">
        <w:rPr>
          <w:rFonts w:hint="eastAsia"/>
        </w:rPr>
        <w:t xml:space="preserve">중요한 것은 인공지능 분야의 혁신이 가속화되면서 </w:t>
      </w:r>
      <w:r w:rsidR="004C00EA">
        <w:rPr>
          <w:rFonts w:hint="eastAsia"/>
        </w:rPr>
        <w:t>우리나라</w:t>
      </w:r>
      <w:r w:rsidR="00644224">
        <w:rPr>
          <w:rFonts w:hint="eastAsia"/>
        </w:rPr>
        <w:t xml:space="preserve"> 일자리에 유의미한 영향을 미칠 시기가 가까워지고 있다는 점이다. </w:t>
      </w:r>
      <w:r w:rsidR="004C00EA">
        <w:rPr>
          <w:rFonts w:hint="eastAsia"/>
        </w:rPr>
        <w:t>이</w:t>
      </w:r>
      <w:r w:rsidR="00644224">
        <w:rPr>
          <w:rFonts w:hint="eastAsia"/>
        </w:rPr>
        <w:t xml:space="preserve">은 인공지능의 도입이 장기적으로 새로운 일자리를 늘리고, 전체적인 풍요를 가져다 줄 수 있다는 주장을 받아들이더라도 </w:t>
      </w:r>
      <w:r w:rsidR="006F4518">
        <w:rPr>
          <w:rFonts w:hint="eastAsia"/>
        </w:rPr>
        <w:t xml:space="preserve">여전히 해결해야 할 </w:t>
      </w:r>
      <w:r w:rsidR="00644224">
        <w:rPr>
          <w:rFonts w:hint="eastAsia"/>
        </w:rPr>
        <w:t xml:space="preserve">문제가 </w:t>
      </w:r>
      <w:r w:rsidR="006F4518">
        <w:rPr>
          <w:rFonts w:hint="eastAsia"/>
        </w:rPr>
        <w:t xml:space="preserve">남아 </w:t>
      </w:r>
      <w:r w:rsidR="00644224">
        <w:rPr>
          <w:rFonts w:hint="eastAsia"/>
        </w:rPr>
        <w:t xml:space="preserve">있음을 시사한다. </w:t>
      </w:r>
      <w:r w:rsidR="006F4518">
        <w:rPr>
          <w:rFonts w:hint="eastAsia"/>
        </w:rPr>
        <w:t xml:space="preserve">인공지능과 보완적 관계냐 대체적 관계냐에 따라서 일자리 별로 희비가 엇갈릴 수 있기 때문이다. </w:t>
      </w:r>
      <w:r w:rsidR="00644224">
        <w:rPr>
          <w:rFonts w:hint="eastAsia"/>
        </w:rPr>
        <w:t xml:space="preserve">노동시장을 비롯하여, 교육제도, 복지제도 등이 </w:t>
      </w:r>
      <w:r w:rsidR="005D7175">
        <w:rPr>
          <w:rFonts w:hint="eastAsia"/>
        </w:rPr>
        <w:t xml:space="preserve">인공지능 </w:t>
      </w:r>
      <w:r w:rsidR="00267F76">
        <w:rPr>
          <w:rFonts w:hint="eastAsia"/>
        </w:rPr>
        <w:t>혁신의</w:t>
      </w:r>
      <w:r w:rsidR="006F4518">
        <w:rPr>
          <w:rFonts w:hint="eastAsia"/>
        </w:rPr>
        <w:t xml:space="preserve"> 충격을 흡수</w:t>
      </w:r>
      <w:r w:rsidR="00267F76">
        <w:rPr>
          <w:rFonts w:hint="eastAsia"/>
        </w:rPr>
        <w:t>하지 못한다면</w:t>
      </w:r>
      <w:r w:rsidR="00644224">
        <w:rPr>
          <w:rFonts w:hint="eastAsia"/>
        </w:rPr>
        <w:t xml:space="preserve"> </w:t>
      </w:r>
      <w:r w:rsidR="006F4518">
        <w:rPr>
          <w:rFonts w:hint="eastAsia"/>
        </w:rPr>
        <w:t>기술</w:t>
      </w:r>
      <w:r w:rsidR="00DF662F">
        <w:rPr>
          <w:rFonts w:hint="eastAsia"/>
        </w:rPr>
        <w:t xml:space="preserve"> 혁신</w:t>
      </w:r>
      <w:r w:rsidR="006F4518">
        <w:rPr>
          <w:rFonts w:hint="eastAsia"/>
        </w:rPr>
        <w:t xml:space="preserve">이 오히려 </w:t>
      </w:r>
      <w:r w:rsidR="00267F76">
        <w:rPr>
          <w:rFonts w:hint="eastAsia"/>
        </w:rPr>
        <w:t>사회적 갈등</w:t>
      </w:r>
      <w:r w:rsidR="006F4518">
        <w:rPr>
          <w:rFonts w:hint="eastAsia"/>
        </w:rPr>
        <w:t xml:space="preserve">의 씨앗이 될 가능성도 배제할 수 없다. </w:t>
      </w:r>
      <w:r w:rsidRPr="00A87DF4">
        <w:rPr>
          <w:rFonts w:hint="eastAsia"/>
        </w:rPr>
        <w:t>이</w:t>
      </w:r>
      <w:r w:rsidRPr="00A87DF4">
        <w:t xml:space="preserve"> 글에서는 </w:t>
      </w:r>
      <w:r>
        <w:rPr>
          <w:rFonts w:hint="eastAsia"/>
        </w:rPr>
        <w:t>인공지능의 발전이 우리나라 일자리에 미칠 영향과 방향성</w:t>
      </w:r>
      <w:r w:rsidRPr="00A87DF4">
        <w:t xml:space="preserve">을 가늠해 보고, </w:t>
      </w:r>
      <w:r w:rsidR="00A96FE4">
        <w:rPr>
          <w:rFonts w:hint="eastAsia"/>
        </w:rPr>
        <w:t>이를 바탕으로 기술 혁신의 성과를 수용하면서도 부작용을 최소화하기 위해서</w:t>
      </w:r>
      <w:r>
        <w:rPr>
          <w:rFonts w:hint="eastAsia"/>
        </w:rPr>
        <w:t xml:space="preserve"> </w:t>
      </w:r>
      <w:r w:rsidR="00DF662F">
        <w:rPr>
          <w:rFonts w:hint="eastAsia"/>
        </w:rPr>
        <w:t>준비해야 할 과제들을</w:t>
      </w:r>
      <w:r w:rsidRPr="00A87DF4">
        <w:t xml:space="preserve"> 살펴보았다.</w:t>
      </w:r>
    </w:p>
    <w:p w:rsidR="006F4518" w:rsidRPr="006F4518" w:rsidRDefault="005B7B2F" w:rsidP="003F1D10">
      <w:pPr>
        <w:rPr>
          <w:b/>
        </w:rPr>
      </w:pPr>
      <w:r>
        <w:rPr>
          <w:rFonts w:hint="eastAsia"/>
          <w:b/>
        </w:rPr>
        <w:t xml:space="preserve">최근 </w:t>
      </w:r>
      <w:r w:rsidR="007750E8">
        <w:rPr>
          <w:rFonts w:hint="eastAsia"/>
          <w:b/>
        </w:rPr>
        <w:t>인공지능의</w:t>
      </w:r>
      <w:r>
        <w:rPr>
          <w:rFonts w:hint="eastAsia"/>
          <w:b/>
        </w:rPr>
        <w:t xml:space="preserve"> 급진적인</w:t>
      </w:r>
      <w:r w:rsidR="007750E8">
        <w:rPr>
          <w:rFonts w:hint="eastAsia"/>
          <w:b/>
        </w:rPr>
        <w:t xml:space="preserve"> 발전</w:t>
      </w:r>
    </w:p>
    <w:p w:rsidR="00B26260" w:rsidRDefault="00A075EB" w:rsidP="005D7175">
      <w:r>
        <w:rPr>
          <w:rFonts w:hint="eastAsia"/>
        </w:rPr>
        <w:t>현재 주목 하고 있는 인공지능의 혁신</w:t>
      </w:r>
      <w:r w:rsidR="00FA7401">
        <w:rPr>
          <w:rFonts w:hint="eastAsia"/>
        </w:rPr>
        <w:t>의 흐름은</w:t>
      </w:r>
      <w:r>
        <w:rPr>
          <w:rFonts w:hint="eastAsia"/>
        </w:rPr>
        <w:t xml:space="preserve"> 2010년</w:t>
      </w:r>
      <w:r w:rsidR="00FA7401">
        <w:rPr>
          <w:rFonts w:hint="eastAsia"/>
        </w:rPr>
        <w:t>대에 접어들면서</w:t>
      </w:r>
      <w:r>
        <w:rPr>
          <w:rFonts w:hint="eastAsia"/>
        </w:rPr>
        <w:t xml:space="preserve"> 시작되었다. </w:t>
      </w:r>
      <w:r w:rsidR="00FA7401" w:rsidRPr="00FA7401">
        <w:rPr>
          <w:rFonts w:ascii="MS Mincho" w:eastAsia="MS Mincho" w:hAnsi="MS Mincho" w:cs="MS Mincho" w:hint="eastAsia"/>
        </w:rPr>
        <w:t>​</w:t>
      </w:r>
      <w:r w:rsidR="00A96FE4">
        <w:rPr>
          <w:rFonts w:hint="eastAsia"/>
        </w:rPr>
        <w:t>인터넷을 기반으로 생성되고 수집되는 방대한 데이터와 끊임없이 발전</w:t>
      </w:r>
      <w:bookmarkStart w:id="0" w:name="_GoBack"/>
      <w:bookmarkEnd w:id="0"/>
      <w:r w:rsidR="00A96FE4">
        <w:rPr>
          <w:rFonts w:hint="eastAsia"/>
        </w:rPr>
        <w:t xml:space="preserve">하는 컴퓨팅 파워를 토대로 딥 러닝과 같은 새로운 인공지능 방법론이 구현된 결과다. </w:t>
      </w:r>
      <w:r w:rsidR="00B26260">
        <w:t>‘</w:t>
      </w:r>
      <w:r w:rsidR="00B26260">
        <w:rPr>
          <w:rFonts w:hint="eastAsia"/>
        </w:rPr>
        <w:t>알파고</w:t>
      </w:r>
      <w:r w:rsidR="00B26260">
        <w:t>’</w:t>
      </w:r>
      <w:r w:rsidR="00B26260">
        <w:rPr>
          <w:rFonts w:hint="eastAsia"/>
        </w:rPr>
        <w:t>에 이용된 딥</w:t>
      </w:r>
      <w:r w:rsidR="0057418F">
        <w:rPr>
          <w:rFonts w:hint="eastAsia"/>
        </w:rPr>
        <w:t xml:space="preserve"> </w:t>
      </w:r>
      <w:r w:rsidR="00B26260">
        <w:rPr>
          <w:rFonts w:hint="eastAsia"/>
        </w:rPr>
        <w:t>러닝</w:t>
      </w:r>
      <w:r w:rsidR="0057418F">
        <w:rPr>
          <w:rFonts w:hint="eastAsia"/>
        </w:rPr>
        <w:t>(</w:t>
      </w:r>
      <w:r w:rsidR="005D7175">
        <w:rPr>
          <w:rFonts w:hint="eastAsia"/>
        </w:rPr>
        <w:t>D</w:t>
      </w:r>
      <w:r w:rsidR="0057418F">
        <w:rPr>
          <w:rFonts w:hint="eastAsia"/>
        </w:rPr>
        <w:t xml:space="preserve">eep </w:t>
      </w:r>
      <w:r w:rsidR="005D7175">
        <w:rPr>
          <w:rFonts w:hint="eastAsia"/>
        </w:rPr>
        <w:t>L</w:t>
      </w:r>
      <w:r w:rsidR="0057418F">
        <w:rPr>
          <w:rFonts w:hint="eastAsia"/>
        </w:rPr>
        <w:t>earning)</w:t>
      </w:r>
      <w:r w:rsidR="00B26260">
        <w:rPr>
          <w:rFonts w:hint="eastAsia"/>
        </w:rPr>
        <w:t xml:space="preserve">, </w:t>
      </w:r>
      <w:r w:rsidR="005D7175" w:rsidRPr="005D7175">
        <w:rPr>
          <w:rFonts w:hint="eastAsia"/>
        </w:rPr>
        <w:t>강화학</w:t>
      </w:r>
      <w:r w:rsidR="005D7175" w:rsidRPr="005D7175">
        <w:rPr>
          <w:rFonts w:hint="eastAsia"/>
        </w:rPr>
        <w:lastRenderedPageBreak/>
        <w:t>습</w:t>
      </w:r>
      <w:r w:rsidR="005D7175">
        <w:rPr>
          <w:rFonts w:hint="eastAsia"/>
        </w:rPr>
        <w:t>(</w:t>
      </w:r>
      <w:r w:rsidR="005D7175" w:rsidRPr="005D7175">
        <w:t>Reinforcement Learning)</w:t>
      </w:r>
      <w:r w:rsidR="00B26260">
        <w:rPr>
          <w:rFonts w:hint="eastAsia"/>
        </w:rPr>
        <w:t xml:space="preserve"> 등은 과거에 이미 등장한 개념이었지만, 최근에야 현실의 문제 해결에 접목되고 있다</w:t>
      </w:r>
      <w:r w:rsidR="00626308">
        <w:rPr>
          <w:rFonts w:hint="eastAsia"/>
        </w:rPr>
        <w:t>.</w:t>
      </w:r>
    </w:p>
    <w:p w:rsidR="002E7BA4" w:rsidRPr="001D328B" w:rsidRDefault="00A96FE4" w:rsidP="00E50C53">
      <w:r>
        <w:rPr>
          <w:rFonts w:hint="eastAsia"/>
        </w:rPr>
        <w:t xml:space="preserve">최근 수년 사이 </w:t>
      </w:r>
      <w:r w:rsidR="00C30A2A">
        <w:rPr>
          <w:rFonts w:hint="eastAsia"/>
        </w:rPr>
        <w:t>인공지능</w:t>
      </w:r>
      <w:r w:rsidR="00267F76">
        <w:rPr>
          <w:rFonts w:hint="eastAsia"/>
        </w:rPr>
        <w:t xml:space="preserve"> 연구가</w:t>
      </w:r>
      <w:r>
        <w:rPr>
          <w:rFonts w:hint="eastAsia"/>
        </w:rPr>
        <w:t xml:space="preserve"> 빠르게 진척되면서 </w:t>
      </w:r>
      <w:r w:rsidR="00C30A2A">
        <w:rPr>
          <w:rFonts w:hint="eastAsia"/>
        </w:rPr>
        <w:t>인간의 능력을 앞서 나가</w:t>
      </w:r>
      <w:r w:rsidR="00267F76">
        <w:rPr>
          <w:rFonts w:hint="eastAsia"/>
        </w:rPr>
        <w:t>는 분야도 나타나</w:t>
      </w:r>
      <w:r w:rsidR="00C30A2A">
        <w:rPr>
          <w:rFonts w:hint="eastAsia"/>
        </w:rPr>
        <w:t>고 있다. 인간의</w:t>
      </w:r>
      <w:r w:rsidR="00E50C53">
        <w:rPr>
          <w:rFonts w:hint="eastAsia"/>
        </w:rPr>
        <w:t xml:space="preserve"> </w:t>
      </w:r>
      <w:r w:rsidR="00C30A2A">
        <w:rPr>
          <w:rFonts w:hint="eastAsia"/>
        </w:rPr>
        <w:t>시각적 능력을 인공지능으로 구현하는 이미지 인식(image recognition) 분야</w:t>
      </w:r>
      <w:r w:rsidR="001F6E40">
        <w:rPr>
          <w:rFonts w:hint="eastAsia"/>
        </w:rPr>
        <w:t>가 대표적이다.</w:t>
      </w:r>
      <w:r w:rsidR="00E50C53">
        <w:rPr>
          <w:rFonts w:hint="eastAsia"/>
        </w:rPr>
        <w:t xml:space="preserve"> </w:t>
      </w:r>
      <w:r w:rsidR="001F6E40">
        <w:rPr>
          <w:rFonts w:hint="eastAsia"/>
        </w:rPr>
        <w:t>사람</w:t>
      </w:r>
      <w:r w:rsidR="00FA7401">
        <w:rPr>
          <w:rFonts w:hint="eastAsia"/>
        </w:rPr>
        <w:t xml:space="preserve">은 100장의 사진 중에 약 5장의 사진을 잘못 인식하는데, 인공지능은 2015년에 사진 100장당 4장 이하의 오류를 범하면서 </w:t>
      </w:r>
      <w:r w:rsidR="001F6E40">
        <w:rPr>
          <w:rFonts w:hint="eastAsia"/>
        </w:rPr>
        <w:t>사람의 수준을 넘어섰</w:t>
      </w:r>
      <w:r w:rsidR="00C60DB0">
        <w:rPr>
          <w:rFonts w:hint="eastAsia"/>
        </w:rPr>
        <w:t xml:space="preserve">다. </w:t>
      </w:r>
      <w:proofErr w:type="spellStart"/>
      <w:r w:rsidR="002E7BA4">
        <w:rPr>
          <w:rFonts w:hint="eastAsia"/>
        </w:rPr>
        <w:t>딥</w:t>
      </w:r>
      <w:proofErr w:type="spellEnd"/>
      <w:r w:rsidR="00267F76">
        <w:rPr>
          <w:rFonts w:hint="eastAsia"/>
        </w:rPr>
        <w:t xml:space="preserve"> </w:t>
      </w:r>
      <w:r w:rsidR="002E7BA4">
        <w:rPr>
          <w:rFonts w:hint="eastAsia"/>
        </w:rPr>
        <w:t>러닝이</w:t>
      </w:r>
      <w:r w:rsidR="00267F76">
        <w:rPr>
          <w:rFonts w:hint="eastAsia"/>
        </w:rPr>
        <w:t>라는 새로운 인공지능 방법론이</w:t>
      </w:r>
      <w:r w:rsidR="00384DE9">
        <w:rPr>
          <w:rFonts w:hint="eastAsia"/>
        </w:rPr>
        <w:t xml:space="preserve"> 이미지 인식</w:t>
      </w:r>
      <w:r w:rsidR="001F6E40">
        <w:rPr>
          <w:rFonts w:hint="eastAsia"/>
        </w:rPr>
        <w:t xml:space="preserve"> 분야</w:t>
      </w:r>
      <w:r w:rsidR="00384DE9">
        <w:rPr>
          <w:rFonts w:hint="eastAsia"/>
        </w:rPr>
        <w:t>에</w:t>
      </w:r>
      <w:r w:rsidR="002E7BA4">
        <w:rPr>
          <w:rFonts w:hint="eastAsia"/>
        </w:rPr>
        <w:t xml:space="preserve"> </w:t>
      </w:r>
      <w:r w:rsidR="00C60DB0">
        <w:rPr>
          <w:rFonts w:hint="eastAsia"/>
        </w:rPr>
        <w:t>도입되기 전</w:t>
      </w:r>
      <w:r w:rsidR="00FA7401">
        <w:rPr>
          <w:rFonts w:hint="eastAsia"/>
        </w:rPr>
        <w:t>인 2011년만 하더라도</w:t>
      </w:r>
      <w:r w:rsidR="00C60DB0">
        <w:rPr>
          <w:rFonts w:hint="eastAsia"/>
        </w:rPr>
        <w:t xml:space="preserve"> </w:t>
      </w:r>
      <w:r w:rsidR="00FA7401">
        <w:rPr>
          <w:rFonts w:hint="eastAsia"/>
        </w:rPr>
        <w:t xml:space="preserve">100장당 25장 이상의 오류를 범했던 인공지능이 </w:t>
      </w:r>
      <w:r w:rsidR="00C60DB0">
        <w:rPr>
          <w:rFonts w:hint="eastAsia"/>
        </w:rPr>
        <w:t>불과 몇 년 사이에</w:t>
      </w:r>
      <w:r w:rsidR="004C00EA">
        <w:rPr>
          <w:rFonts w:hint="eastAsia"/>
        </w:rPr>
        <w:t xml:space="preserve"> </w:t>
      </w:r>
      <w:r w:rsidR="00B84380">
        <w:rPr>
          <w:rFonts w:hint="eastAsia"/>
        </w:rPr>
        <w:t>엄청난 성능 향상</w:t>
      </w:r>
      <w:r w:rsidR="00FA7401">
        <w:rPr>
          <w:rFonts w:hint="eastAsia"/>
        </w:rPr>
        <w:t>을 이루어 낸 것이다.</w:t>
      </w:r>
      <w:r w:rsidR="00384DE9">
        <w:rPr>
          <w:rFonts w:hint="eastAsia"/>
        </w:rPr>
        <w:t xml:space="preserve"> </w:t>
      </w:r>
      <w:r w:rsidR="00267F76">
        <w:rPr>
          <w:rFonts w:hint="eastAsia"/>
        </w:rPr>
        <w:t xml:space="preserve">인공지능 </w:t>
      </w:r>
      <w:r w:rsidR="00CD2216">
        <w:rPr>
          <w:rFonts w:hint="eastAsia"/>
        </w:rPr>
        <w:t xml:space="preserve">혁신은 </w:t>
      </w:r>
      <w:r w:rsidR="005E57E7">
        <w:rPr>
          <w:rFonts w:hint="eastAsia"/>
        </w:rPr>
        <w:t xml:space="preserve">음성인식, 자연어처리 등 다른 인공지능 분야에서도 동시 다발적으로 진행되고 있으며, 이러한 성과는 </w:t>
      </w:r>
      <w:r w:rsidR="00384DE9">
        <w:rPr>
          <w:rFonts w:hint="eastAsia"/>
        </w:rPr>
        <w:t xml:space="preserve">학계를 넘어 </w:t>
      </w:r>
      <w:r w:rsidR="00B36E95">
        <w:rPr>
          <w:rFonts w:hint="eastAsia"/>
        </w:rPr>
        <w:t xml:space="preserve">인공지능 스피커, </w:t>
      </w:r>
      <w:r w:rsidR="00344213">
        <w:rPr>
          <w:rFonts w:hint="eastAsia"/>
        </w:rPr>
        <w:t xml:space="preserve">질병 진단, 신용카드 사기 적발, </w:t>
      </w:r>
      <w:r w:rsidR="00384DE9">
        <w:rPr>
          <w:rFonts w:hint="eastAsia"/>
        </w:rPr>
        <w:t xml:space="preserve">자율주행차 등 산업계로 </w:t>
      </w:r>
      <w:r w:rsidR="00344213">
        <w:rPr>
          <w:rFonts w:hint="eastAsia"/>
        </w:rPr>
        <w:t>적용 범위가 확산되고 있다.</w:t>
      </w:r>
      <w:r w:rsidR="0075389F">
        <w:rPr>
          <w:rStyle w:val="a9"/>
        </w:rPr>
        <w:footnoteReference w:id="2"/>
      </w:r>
    </w:p>
    <w:p w:rsidR="00C453E6" w:rsidRDefault="00B36E95" w:rsidP="00B84380">
      <w:pPr>
        <w:rPr>
          <w:rFonts w:hint="eastAsia"/>
        </w:rPr>
      </w:pPr>
      <w:r>
        <w:rPr>
          <w:rFonts w:hint="eastAsia"/>
        </w:rPr>
        <w:t>현재</w:t>
      </w:r>
      <w:r w:rsidR="0075389F">
        <w:rPr>
          <w:rFonts w:hint="eastAsia"/>
        </w:rPr>
        <w:t>의 급진적인 혁신은 인공지능 구현에 대한 기본적인 접근 방법이 바뀐 결과이다. 과거에는</w:t>
      </w:r>
      <w:r w:rsidR="00827FDE">
        <w:rPr>
          <w:rFonts w:hint="eastAsia"/>
        </w:rPr>
        <w:t xml:space="preserve"> 규칙을 추론하고,</w:t>
      </w:r>
      <w:r w:rsidR="0075389F">
        <w:rPr>
          <w:rFonts w:hint="eastAsia"/>
        </w:rPr>
        <w:t xml:space="preserve"> </w:t>
      </w:r>
      <w:r w:rsidR="00827FDE">
        <w:rPr>
          <w:rFonts w:hint="eastAsia"/>
        </w:rPr>
        <w:t xml:space="preserve">이를 프로그래밍하는 방식으로 </w:t>
      </w:r>
      <w:bookmarkStart w:id="1" w:name="OLE_LINK1"/>
      <w:bookmarkStart w:id="2" w:name="OLE_LINK2"/>
      <w:r w:rsidR="0075389F">
        <w:rPr>
          <w:rFonts w:hint="eastAsia"/>
        </w:rPr>
        <w:t xml:space="preserve">인공지능 </w:t>
      </w:r>
      <w:r w:rsidR="00827FDE">
        <w:rPr>
          <w:rFonts w:hint="eastAsia"/>
        </w:rPr>
        <w:t>프로그램</w:t>
      </w:r>
      <w:r w:rsidR="0075389F">
        <w:rPr>
          <w:rFonts w:hint="eastAsia"/>
        </w:rPr>
        <w:t xml:space="preserve">을 만들었다. 그러나 </w:t>
      </w:r>
      <w:r w:rsidR="00827FDE">
        <w:rPr>
          <w:rFonts w:hint="eastAsia"/>
        </w:rPr>
        <w:t xml:space="preserve">이러한 접근 방식은 사람이 간단하게 수행하는 숫자 인식 같은 작업조차 프로그램을 짜는 것이 쉽지 않았다. 인공지능 연구자들은 이러한 한계를 돌파하기 위해서 </w:t>
      </w:r>
      <w:r w:rsidR="00827FDE" w:rsidRPr="00827FDE">
        <w:rPr>
          <w:rFonts w:hint="eastAsia"/>
        </w:rPr>
        <w:t>규칙을</w:t>
      </w:r>
      <w:r w:rsidR="00827FDE" w:rsidRPr="00827FDE">
        <w:t xml:space="preserve"> </w:t>
      </w:r>
      <w:r w:rsidR="00827FDE">
        <w:rPr>
          <w:rFonts w:hint="eastAsia"/>
        </w:rPr>
        <w:t xml:space="preserve">추론해서 </w:t>
      </w:r>
      <w:r w:rsidR="00827FDE" w:rsidRPr="00827FDE">
        <w:t xml:space="preserve">수작업으로 작성하는 </w:t>
      </w:r>
      <w:r w:rsidR="00827FDE">
        <w:rPr>
          <w:rFonts w:hint="eastAsia"/>
        </w:rPr>
        <w:t>방식</w:t>
      </w:r>
      <w:r w:rsidR="00905EB1">
        <w:rPr>
          <w:rFonts w:hint="eastAsia"/>
        </w:rPr>
        <w:t xml:space="preserve"> 대신</w:t>
      </w:r>
      <w:r w:rsidR="00827FDE">
        <w:rPr>
          <w:rFonts w:hint="eastAsia"/>
        </w:rPr>
        <w:t>,</w:t>
      </w:r>
      <w:r w:rsidR="00827FDE" w:rsidRPr="00827FDE">
        <w:t xml:space="preserve"> 데이터</w:t>
      </w:r>
      <w:r w:rsidR="00827FDE">
        <w:rPr>
          <w:rFonts w:hint="eastAsia"/>
        </w:rPr>
        <w:t>를 통해서</w:t>
      </w:r>
      <w:r w:rsidR="00827FDE" w:rsidRPr="00827FDE">
        <w:t xml:space="preserve"> 어떤 규칙이 가장 잘 작동하는지 </w:t>
      </w:r>
      <w:r w:rsidR="00827FDE">
        <w:rPr>
          <w:rFonts w:hint="eastAsia"/>
        </w:rPr>
        <w:t>발견하는 것으로 접근 방법을 바꾸게 되었다.</w:t>
      </w:r>
      <w:r w:rsidR="00626308">
        <w:rPr>
          <w:rStyle w:val="a9"/>
        </w:rPr>
        <w:footnoteReference w:id="3"/>
      </w:r>
      <w:r w:rsidR="00827FDE">
        <w:rPr>
          <w:rFonts w:hint="eastAsia"/>
        </w:rPr>
        <w:t xml:space="preserve"> </w:t>
      </w:r>
      <w:bookmarkEnd w:id="1"/>
      <w:bookmarkEnd w:id="2"/>
      <w:r w:rsidR="00B84380">
        <w:rPr>
          <w:rFonts w:hint="eastAsia"/>
        </w:rPr>
        <w:t xml:space="preserve">그 결과 과거에는 기대하기 힘들었던 혁신들이 쏟아져 나오기 시작했다. </w:t>
      </w:r>
      <w:r w:rsidR="00B26260">
        <w:rPr>
          <w:rFonts w:hint="eastAsia"/>
        </w:rPr>
        <w:t xml:space="preserve">특히, 이 과정에서 </w:t>
      </w:r>
      <w:r w:rsidR="00CD2216">
        <w:t>‘</w:t>
      </w:r>
      <w:proofErr w:type="spellStart"/>
      <w:r w:rsidR="00CD2216" w:rsidRPr="00C453E6">
        <w:t>폴라니의</w:t>
      </w:r>
      <w:proofErr w:type="spellEnd"/>
      <w:r w:rsidR="00CD2216" w:rsidRPr="00C453E6">
        <w:t xml:space="preserve"> 역설</w:t>
      </w:r>
      <w:r w:rsidR="00741C9F">
        <w:rPr>
          <w:rFonts w:hint="eastAsia"/>
        </w:rPr>
        <w:t>(</w:t>
      </w:r>
      <w:r w:rsidR="00741C9F" w:rsidRPr="00741C9F">
        <w:t>Polanyi’s Paradox</w:t>
      </w:r>
      <w:r w:rsidR="00741C9F">
        <w:rPr>
          <w:rFonts w:hint="eastAsia"/>
        </w:rPr>
        <w:t>)</w:t>
      </w:r>
      <w:r w:rsidR="00CD2216">
        <w:t>’</w:t>
      </w:r>
      <w:r w:rsidR="007750E8">
        <w:rPr>
          <w:rFonts w:hint="eastAsia"/>
        </w:rPr>
        <w:t>이라고 불</w:t>
      </w:r>
      <w:r w:rsidR="0075389F">
        <w:rPr>
          <w:rFonts w:hint="eastAsia"/>
        </w:rPr>
        <w:t xml:space="preserve">리는 </w:t>
      </w:r>
      <w:r w:rsidR="007750E8">
        <w:rPr>
          <w:rFonts w:hint="eastAsia"/>
        </w:rPr>
        <w:t>난관</w:t>
      </w:r>
      <w:r w:rsidR="0075389F">
        <w:rPr>
          <w:rFonts w:hint="eastAsia"/>
        </w:rPr>
        <w:t>을</w:t>
      </w:r>
      <w:r w:rsidR="00CD2216" w:rsidRPr="00C453E6">
        <w:t xml:space="preserve"> 우회할 수 </w:t>
      </w:r>
      <w:r w:rsidR="0075389F">
        <w:t>있</w:t>
      </w:r>
      <w:r w:rsidR="0075389F">
        <w:rPr>
          <w:rFonts w:hint="eastAsia"/>
        </w:rPr>
        <w:t>게 되면서 인공지능</w:t>
      </w:r>
      <w:r w:rsidR="00365EBE">
        <w:rPr>
          <w:rFonts w:hint="eastAsia"/>
        </w:rPr>
        <w:t>을 적용할 수 있는 분야가 확대될 수 있게 되었다</w:t>
      </w:r>
      <w:proofErr w:type="gramStart"/>
      <w:r w:rsidR="00365EBE">
        <w:rPr>
          <w:rFonts w:hint="eastAsia"/>
        </w:rPr>
        <w:t>.</w:t>
      </w:r>
      <w:r w:rsidR="00CD2216">
        <w:rPr>
          <w:rFonts w:hint="eastAsia"/>
        </w:rPr>
        <w:t>(</w:t>
      </w:r>
      <w:proofErr w:type="gramEnd"/>
      <w:r w:rsidR="00CD2216">
        <w:rPr>
          <w:rFonts w:hint="eastAsia"/>
        </w:rPr>
        <w:t>박스 참고)</w:t>
      </w:r>
    </w:p>
    <w:tbl>
      <w:tblPr>
        <w:tblStyle w:val="a5"/>
        <w:tblW w:w="0" w:type="auto"/>
        <w:tblLook w:val="04A0" w:firstRow="1" w:lastRow="0" w:firstColumn="1" w:lastColumn="0" w:noHBand="0" w:noVBand="1"/>
      </w:tblPr>
      <w:tblGrid>
        <w:gridCol w:w="9224"/>
      </w:tblGrid>
      <w:tr w:rsidR="00C453E6" w:rsidTr="00C453E6">
        <w:tc>
          <w:tcPr>
            <w:tcW w:w="9224" w:type="dxa"/>
          </w:tcPr>
          <w:p w:rsidR="00C453E6" w:rsidRDefault="00C453E6" w:rsidP="00C453E6">
            <w:r>
              <w:rPr>
                <w:rFonts w:hint="eastAsia"/>
              </w:rPr>
              <w:t>&lt;박스&gt;</w:t>
            </w:r>
            <w:r w:rsidR="00D64DB3">
              <w:rPr>
                <w:rFonts w:hint="eastAsia"/>
              </w:rPr>
              <w:t xml:space="preserve"> </w:t>
            </w:r>
            <w:proofErr w:type="spellStart"/>
            <w:r>
              <w:rPr>
                <w:rFonts w:hint="eastAsia"/>
              </w:rPr>
              <w:t>폴라니</w:t>
            </w:r>
            <w:proofErr w:type="spellEnd"/>
            <w:r>
              <w:rPr>
                <w:rFonts w:hint="eastAsia"/>
              </w:rPr>
              <w:t xml:space="preserve"> 역설</w:t>
            </w:r>
            <w:r w:rsidR="008201C1">
              <w:rPr>
                <w:rFonts w:hint="eastAsia"/>
              </w:rPr>
              <w:t xml:space="preserve">과 </w:t>
            </w:r>
            <w:r w:rsidR="00741C9F">
              <w:rPr>
                <w:rFonts w:hint="eastAsia"/>
              </w:rPr>
              <w:t>인공지능</w:t>
            </w:r>
          </w:p>
          <w:p w:rsidR="00A0697A" w:rsidRDefault="00A0697A" w:rsidP="00A0697A">
            <w:r>
              <w:rPr>
                <w:rFonts w:hint="eastAsia"/>
              </w:rPr>
              <w:t xml:space="preserve">우리가 알고 있는 지식은 </w:t>
            </w:r>
            <w:r w:rsidR="008201C1">
              <w:rPr>
                <w:rFonts w:hint="eastAsia"/>
              </w:rPr>
              <w:t>종이 접기 방법</w:t>
            </w:r>
            <w:r>
              <w:rPr>
                <w:rFonts w:hint="eastAsia"/>
              </w:rPr>
              <w:t>처럼 말로 표현하고 상대방이 따라</w:t>
            </w:r>
            <w:r w:rsidR="008201C1">
              <w:rPr>
                <w:rFonts w:hint="eastAsia"/>
              </w:rPr>
              <w:t xml:space="preserve"> </w:t>
            </w:r>
            <w:r>
              <w:rPr>
                <w:rFonts w:hint="eastAsia"/>
              </w:rPr>
              <w:t>할 수 있는 종류의 것도 있지만, 자전거를 잘 타는 법과 같이 단순히 말로는 쉽게 설명하기 어려운 지식</w:t>
            </w:r>
            <w:r w:rsidR="00B36E95">
              <w:rPr>
                <w:rFonts w:hint="eastAsia"/>
              </w:rPr>
              <w:t>도</w:t>
            </w:r>
            <w:r>
              <w:rPr>
                <w:rFonts w:hint="eastAsia"/>
              </w:rPr>
              <w:t xml:space="preserve"> 있다. </w:t>
            </w:r>
            <w:r w:rsidR="008201C1">
              <w:rPr>
                <w:rFonts w:hint="eastAsia"/>
              </w:rPr>
              <w:t xml:space="preserve">이러한 현상은 </w:t>
            </w:r>
            <w:r>
              <w:rPr>
                <w:rFonts w:hint="eastAsia"/>
              </w:rPr>
              <w:t xml:space="preserve">철학자이자 과학자인 마이클 </w:t>
            </w:r>
            <w:proofErr w:type="spellStart"/>
            <w:r>
              <w:rPr>
                <w:rFonts w:hint="eastAsia"/>
              </w:rPr>
              <w:t>폴라니</w:t>
            </w:r>
            <w:r w:rsidR="008201C1">
              <w:rPr>
                <w:rFonts w:hint="eastAsia"/>
              </w:rPr>
              <w:t>가</w:t>
            </w:r>
            <w:proofErr w:type="spellEnd"/>
            <w:r w:rsidR="008201C1">
              <w:rPr>
                <w:rFonts w:hint="eastAsia"/>
              </w:rPr>
              <w:t xml:space="preserve"> </w:t>
            </w:r>
            <w:r w:rsidRPr="00A0697A">
              <w:rPr>
                <w:rFonts w:hint="eastAsia"/>
              </w:rPr>
              <w:t>“</w:t>
            </w:r>
            <w:r>
              <w:rPr>
                <w:rFonts w:hint="eastAsia"/>
              </w:rPr>
              <w:t>할</w:t>
            </w:r>
            <w:r>
              <w:t xml:space="preserve"> 줄은 아는데</w:t>
            </w:r>
            <w:r w:rsidR="00365EBE">
              <w:rPr>
                <w:rFonts w:hint="eastAsia"/>
              </w:rPr>
              <w:t xml:space="preserve"> 말로는</w:t>
            </w:r>
            <w:r>
              <w:t xml:space="preserve"> 설명이 안 된다”</w:t>
            </w:r>
            <w:r w:rsidRPr="00A0697A">
              <w:t xml:space="preserve">(We </w:t>
            </w:r>
            <w:r w:rsidRPr="00A0697A">
              <w:lastRenderedPageBreak/>
              <w:t>know more than we can tell.)</w:t>
            </w:r>
            <w:r w:rsidR="008201C1">
              <w:rPr>
                <w:rFonts w:hint="eastAsia"/>
              </w:rPr>
              <w:t xml:space="preserve">라고 한마디로 정리하면서 </w:t>
            </w:r>
            <w:r w:rsidR="008201C1">
              <w:t>‘</w:t>
            </w:r>
            <w:proofErr w:type="spellStart"/>
            <w:r w:rsidR="008201C1">
              <w:rPr>
                <w:rFonts w:hint="eastAsia"/>
              </w:rPr>
              <w:t>폴라니의</w:t>
            </w:r>
            <w:proofErr w:type="spellEnd"/>
            <w:r w:rsidR="008201C1">
              <w:rPr>
                <w:rFonts w:hint="eastAsia"/>
              </w:rPr>
              <w:t xml:space="preserve"> 역설</w:t>
            </w:r>
            <w:r w:rsidR="008201C1">
              <w:t>’</w:t>
            </w:r>
            <w:r w:rsidR="008201C1">
              <w:rPr>
                <w:rFonts w:hint="eastAsia"/>
              </w:rPr>
              <w:t>이라고 알려지게 되었다.</w:t>
            </w:r>
            <w:r w:rsidR="004C00EA">
              <w:rPr>
                <w:rStyle w:val="a9"/>
              </w:rPr>
              <w:footnoteReference w:id="4"/>
            </w:r>
          </w:p>
          <w:p w:rsidR="00B26260" w:rsidRDefault="008201C1" w:rsidP="00B26260">
            <w:r>
              <w:t>‘</w:t>
            </w:r>
            <w:proofErr w:type="spellStart"/>
            <w:r>
              <w:rPr>
                <w:rFonts w:hint="eastAsia"/>
              </w:rPr>
              <w:t>폴라니의</w:t>
            </w:r>
            <w:proofErr w:type="spellEnd"/>
            <w:r>
              <w:rPr>
                <w:rFonts w:hint="eastAsia"/>
              </w:rPr>
              <w:t xml:space="preserve"> 역설</w:t>
            </w:r>
            <w:r>
              <w:t>’</w:t>
            </w:r>
            <w:r>
              <w:rPr>
                <w:rFonts w:hint="eastAsia"/>
              </w:rPr>
              <w:t xml:space="preserve">은 오랫동안 인공지능 연구자들의 발목을 잡아왔다. 과거에는 </w:t>
            </w:r>
            <w:r>
              <w:t xml:space="preserve">각 분야의 전문가들이 </w:t>
            </w:r>
            <w:r>
              <w:rPr>
                <w:rFonts w:hint="eastAsia"/>
              </w:rPr>
              <w:t>다양한 상황에 대한 판단</w:t>
            </w:r>
            <w:r>
              <w:t xml:space="preserve"> 규칙들을 </w:t>
            </w:r>
            <w:r>
              <w:rPr>
                <w:rFonts w:hint="eastAsia"/>
              </w:rPr>
              <w:t>프로그램 코드로 작성하는 방식으로</w:t>
            </w:r>
            <w:r>
              <w:t xml:space="preserve"> 인공지능이 만들어졌</w:t>
            </w:r>
            <w:r w:rsidR="007750E8">
              <w:rPr>
                <w:rFonts w:hint="eastAsia"/>
              </w:rPr>
              <w:t>기 때문이</w:t>
            </w:r>
            <w:r>
              <w:t>다.</w:t>
            </w:r>
            <w:r w:rsidR="007750E8">
              <w:rPr>
                <w:rFonts w:hint="eastAsia"/>
              </w:rPr>
              <w:t xml:space="preserve"> 사람에게는 평범하고 일상적인 작업이라도 이를 컴퓨터가 알아듣고 처리할 수 있게 하기 위해서는 작업의 순서를 세밀하게 지정하고 다양한 상황에 대해서도 반응할 수 있게 매우 복잡한 컴퓨터 프로그램을 만들어야 했다.</w:t>
            </w:r>
            <w:r w:rsidR="00B26260">
              <w:rPr>
                <w:rFonts w:hint="eastAsia"/>
              </w:rPr>
              <w:t xml:space="preserve"> </w:t>
            </w:r>
            <w:r w:rsidR="00267F76">
              <w:rPr>
                <w:rFonts w:hint="eastAsia"/>
              </w:rPr>
              <w:t xml:space="preserve">이 과정은 많은 시간과 노력이 필요했기 때문에 </w:t>
            </w:r>
            <w:r w:rsidR="007750E8">
              <w:rPr>
                <w:rFonts w:hint="eastAsia"/>
              </w:rPr>
              <w:t>인공지능을 적용할 수 있는 분야가 한정적일 수 밖에 없었다.</w:t>
            </w:r>
          </w:p>
          <w:p w:rsidR="00365EBE" w:rsidRDefault="00D64DB3" w:rsidP="00365EBE">
            <w:r>
              <w:rPr>
                <w:rFonts w:hint="eastAsia"/>
              </w:rPr>
              <w:t xml:space="preserve">최근 인공지능 연구의 주류로 떠오른 </w:t>
            </w:r>
            <w:proofErr w:type="spellStart"/>
            <w:r>
              <w:rPr>
                <w:rFonts w:hint="eastAsia"/>
              </w:rPr>
              <w:t>머신러닝은</w:t>
            </w:r>
            <w:proofErr w:type="spellEnd"/>
            <w:r w:rsidRPr="00E22B17">
              <w:t xml:space="preserve"> </w:t>
            </w:r>
            <w:r w:rsidR="0057418F">
              <w:rPr>
                <w:rFonts w:hint="eastAsia"/>
              </w:rPr>
              <w:t xml:space="preserve">컴퓨터가 데이터를 학습하는 과정을 통해서 스스로 규칙을 개발하도록 한다. </w:t>
            </w:r>
            <w:proofErr w:type="spellStart"/>
            <w:r w:rsidR="00741C9F">
              <w:rPr>
                <w:rFonts w:hint="eastAsia"/>
              </w:rPr>
              <w:t>이세돌을</w:t>
            </w:r>
            <w:proofErr w:type="spellEnd"/>
            <w:r w:rsidR="00741C9F">
              <w:rPr>
                <w:rFonts w:hint="eastAsia"/>
              </w:rPr>
              <w:t xml:space="preserve"> 물리친 알파고의 경우 바둑 잘 두는 법을 컴퓨터에 입력하는 방식 대신에 바둑 고수들의 대국 내용을 컴퓨터가 학습</w:t>
            </w:r>
            <w:r w:rsidR="00267F76">
              <w:rPr>
                <w:rFonts w:hint="eastAsia"/>
              </w:rPr>
              <w:t xml:space="preserve">하도록 </w:t>
            </w:r>
            <w:r w:rsidR="00741C9F">
              <w:rPr>
                <w:rFonts w:hint="eastAsia"/>
              </w:rPr>
              <w:t>하여 스스로</w:t>
            </w:r>
            <w:r w:rsidR="00267F76">
              <w:rPr>
                <w:rFonts w:hint="eastAsia"/>
              </w:rPr>
              <w:t xml:space="preserve"> 승리</w:t>
            </w:r>
            <w:r w:rsidR="00741C9F">
              <w:rPr>
                <w:rFonts w:hint="eastAsia"/>
              </w:rPr>
              <w:t xml:space="preserve"> 전략을 습득</w:t>
            </w:r>
            <w:r w:rsidR="00267F76">
              <w:rPr>
                <w:rFonts w:hint="eastAsia"/>
              </w:rPr>
              <w:t xml:space="preserve">하도록 </w:t>
            </w:r>
            <w:r w:rsidR="00741C9F">
              <w:rPr>
                <w:rFonts w:hint="eastAsia"/>
              </w:rPr>
              <w:t xml:space="preserve">하는 방식으로 구현되었다. </w:t>
            </w:r>
            <w:r w:rsidR="00365EBE">
              <w:rPr>
                <w:rFonts w:hint="eastAsia"/>
              </w:rPr>
              <w:t xml:space="preserve">알파고는 </w:t>
            </w:r>
            <w:r w:rsidR="00741C9F">
              <w:rPr>
                <w:rFonts w:hint="eastAsia"/>
              </w:rPr>
              <w:t>방대한 데이터를 통해서 바둑 대국의 패턴을 추출하고 이해하여</w:t>
            </w:r>
            <w:r w:rsidR="00365EBE">
              <w:rPr>
                <w:rFonts w:hint="eastAsia"/>
              </w:rPr>
              <w:t xml:space="preserve"> 기본적인 실력을 쌓은 다음, 자기 자신과 수백만번 대국</w:t>
            </w:r>
            <w:r w:rsidR="00AB77AF">
              <w:rPr>
                <w:rFonts w:hint="eastAsia"/>
              </w:rPr>
              <w:t>하는 강화학습(</w:t>
            </w:r>
            <w:r w:rsidR="00AB77AF" w:rsidRPr="00AB77AF">
              <w:t>Reinforcement Learning</w:t>
            </w:r>
            <w:r w:rsidR="00AB77AF">
              <w:rPr>
                <w:rFonts w:hint="eastAsia"/>
              </w:rPr>
              <w:t>)을 통해서</w:t>
            </w:r>
            <w:r w:rsidR="00365EBE">
              <w:rPr>
                <w:rFonts w:hint="eastAsia"/>
              </w:rPr>
              <w:t xml:space="preserve"> 인간 고수를 능가하는 실력을 축적할 수 있었다. </w:t>
            </w:r>
          </w:p>
          <w:p w:rsidR="00C453E6" w:rsidRPr="00991921" w:rsidRDefault="00365EBE" w:rsidP="00365EBE">
            <w:r>
              <w:rPr>
                <w:rFonts w:hint="eastAsia"/>
              </w:rPr>
              <w:t xml:space="preserve">이러한 방식은 </w:t>
            </w:r>
            <w:proofErr w:type="spellStart"/>
            <w:r>
              <w:rPr>
                <w:rFonts w:hint="eastAsia"/>
              </w:rPr>
              <w:t>폴라니가</w:t>
            </w:r>
            <w:proofErr w:type="spellEnd"/>
            <w:r>
              <w:rPr>
                <w:rFonts w:hint="eastAsia"/>
              </w:rPr>
              <w:t xml:space="preserve"> 이야기한 </w:t>
            </w:r>
            <w:r>
              <w:t>‘</w:t>
            </w:r>
            <w:r>
              <w:rPr>
                <w:rFonts w:hint="eastAsia"/>
              </w:rPr>
              <w:t>할 줄은 알지만 말로는 안되는 것</w:t>
            </w:r>
            <w:r>
              <w:t>’</w:t>
            </w:r>
            <w:r>
              <w:rPr>
                <w:rFonts w:hint="eastAsia"/>
              </w:rPr>
              <w:t>이라고 한 많은 분야에도 인공지능이 적용될 수 있</w:t>
            </w:r>
            <w:r w:rsidR="005D7175">
              <w:rPr>
                <w:rFonts w:hint="eastAsia"/>
              </w:rPr>
              <w:t xml:space="preserve">는 길을 열어주고 있다. </w:t>
            </w:r>
            <w:r w:rsidR="007D04F8">
              <w:rPr>
                <w:rFonts w:hint="eastAsia"/>
              </w:rPr>
              <w:t xml:space="preserve">컴퓨터가 시행착오를 통해서 </w:t>
            </w:r>
            <w:r w:rsidR="00F1189F">
              <w:rPr>
                <w:rFonts w:hint="eastAsia"/>
              </w:rPr>
              <w:t xml:space="preserve">스스로 </w:t>
            </w:r>
            <w:r w:rsidR="00E42C3D">
              <w:rPr>
                <w:rFonts w:hint="eastAsia"/>
              </w:rPr>
              <w:t>데이터를 축적하고 알고리즘을 개선해 나가는 방식</w:t>
            </w:r>
            <w:r w:rsidR="00190C34">
              <w:rPr>
                <w:rFonts w:hint="eastAsia"/>
              </w:rPr>
              <w:t>을 통해서</w:t>
            </w:r>
            <w:r w:rsidR="00E42C3D">
              <w:rPr>
                <w:rFonts w:hint="eastAsia"/>
              </w:rPr>
              <w:t xml:space="preserve"> </w:t>
            </w:r>
            <w:r w:rsidR="00190C34">
              <w:rPr>
                <w:rFonts w:hint="eastAsia"/>
              </w:rPr>
              <w:t>사람과 마찬가지로 경험을 통해서 지식을 습득할 수 있게 된 것이다.</w:t>
            </w:r>
            <w:r w:rsidR="00190C34">
              <w:t xml:space="preserve"> </w:t>
            </w:r>
            <w:r w:rsidR="00190C34">
              <w:rPr>
                <w:rFonts w:hint="eastAsia"/>
              </w:rPr>
              <w:t xml:space="preserve">이러한 접근 방식은 </w:t>
            </w:r>
            <w:r w:rsidR="007D04F8">
              <w:rPr>
                <w:rFonts w:hint="eastAsia"/>
              </w:rPr>
              <w:t>게임과 같은 가상 환경을 넘어서 실제 환경에서 상호작용</w:t>
            </w:r>
            <w:r w:rsidR="00190C34">
              <w:rPr>
                <w:rFonts w:hint="eastAsia"/>
              </w:rPr>
              <w:t xml:space="preserve">하는 로봇에도 접목되면서 정교한 </w:t>
            </w:r>
            <w:r w:rsidR="006E0362">
              <w:rPr>
                <w:rFonts w:hint="eastAsia"/>
              </w:rPr>
              <w:t>수작업에서부터 자율주행차까지 다양한 분야에서 성과를 내고 있다.</w:t>
            </w:r>
          </w:p>
        </w:tc>
      </w:tr>
    </w:tbl>
    <w:p w:rsidR="00B106F5" w:rsidRPr="00B106F5" w:rsidRDefault="00B106F5" w:rsidP="00B106F5"/>
    <w:p w:rsidR="00D64DB3" w:rsidRPr="00A800A5" w:rsidRDefault="00D64DB3" w:rsidP="00D64DB3">
      <w:pPr>
        <w:rPr>
          <w:b/>
        </w:rPr>
      </w:pPr>
      <w:r>
        <w:rPr>
          <w:rFonts w:hint="eastAsia"/>
          <w:b/>
        </w:rPr>
        <w:t>인공지능과 로봇기술을 고려한 자동화 위험 연구</w:t>
      </w:r>
    </w:p>
    <w:p w:rsidR="006E0362" w:rsidRDefault="00A550F4" w:rsidP="0059465E">
      <w:proofErr w:type="spellStart"/>
      <w:r>
        <w:rPr>
          <w:rFonts w:hint="eastAsia"/>
        </w:rPr>
        <w:t>딥</w:t>
      </w:r>
      <w:proofErr w:type="spellEnd"/>
      <w:r>
        <w:rPr>
          <w:rFonts w:hint="eastAsia"/>
        </w:rPr>
        <w:t xml:space="preserve"> 러닝이 등장하기 이전까지 </w:t>
      </w:r>
      <w:r w:rsidR="0075389F">
        <w:rPr>
          <w:rFonts w:hint="eastAsia"/>
        </w:rPr>
        <w:t>경제학자들</w:t>
      </w:r>
      <w:r w:rsidR="0059465E">
        <w:rPr>
          <w:rFonts w:hint="eastAsia"/>
        </w:rPr>
        <w:t>은</w:t>
      </w:r>
      <w:r w:rsidR="0075389F">
        <w:rPr>
          <w:rFonts w:hint="eastAsia"/>
        </w:rPr>
        <w:t xml:space="preserve"> 자동화의 범위가 정형화된 업무에 그</w:t>
      </w:r>
      <w:r w:rsidR="0059465E">
        <w:rPr>
          <w:rFonts w:hint="eastAsia"/>
        </w:rPr>
        <w:t>칠</w:t>
      </w:r>
      <w:r w:rsidR="0075389F">
        <w:rPr>
          <w:rFonts w:hint="eastAsia"/>
        </w:rPr>
        <w:t xml:space="preserve"> 것으로 보</w:t>
      </w:r>
      <w:r w:rsidR="0059465E">
        <w:rPr>
          <w:rFonts w:hint="eastAsia"/>
        </w:rPr>
        <w:t>고노동시장을 분석해 왔다.</w:t>
      </w:r>
      <w:r>
        <w:rPr>
          <w:rFonts w:hint="eastAsia"/>
        </w:rPr>
        <w:t xml:space="preserve"> </w:t>
      </w:r>
      <w:r w:rsidR="00561261">
        <w:rPr>
          <w:rFonts w:hint="eastAsia"/>
        </w:rPr>
        <w:t>특히,</w:t>
      </w:r>
      <w:r w:rsidR="00561261">
        <w:t xml:space="preserve"> </w:t>
      </w:r>
      <w:r w:rsidR="006E0362">
        <w:t>‘</w:t>
      </w:r>
      <w:proofErr w:type="spellStart"/>
      <w:r w:rsidR="006E0362">
        <w:rPr>
          <w:rFonts w:hint="eastAsia"/>
        </w:rPr>
        <w:t>폴라니의</w:t>
      </w:r>
      <w:proofErr w:type="spellEnd"/>
      <w:r w:rsidR="006E0362">
        <w:rPr>
          <w:rFonts w:hint="eastAsia"/>
        </w:rPr>
        <w:t xml:space="preserve"> 역설</w:t>
      </w:r>
      <w:r w:rsidR="006E0362">
        <w:t>’</w:t>
      </w:r>
      <w:r w:rsidR="006E0362">
        <w:rPr>
          <w:rFonts w:hint="eastAsia"/>
        </w:rPr>
        <w:t>이 적용되는 업무</w:t>
      </w:r>
      <w:r w:rsidR="0059465E">
        <w:rPr>
          <w:rFonts w:hint="eastAsia"/>
        </w:rPr>
        <w:t xml:space="preserve">처럼 </w:t>
      </w:r>
      <w:r w:rsidR="006E0362">
        <w:rPr>
          <w:rFonts w:hint="eastAsia"/>
        </w:rPr>
        <w:t>컴퓨터 프로그램으로 규칙을 만들기 힘든 분야는 자동화가 힘들 것으로 보았다.</w:t>
      </w:r>
      <w:r w:rsidR="00A50399">
        <w:t xml:space="preserve"> </w:t>
      </w:r>
      <w:r>
        <w:rPr>
          <w:rFonts w:hint="eastAsia"/>
        </w:rPr>
        <w:t>이러한 관점을 대표하는 연구는 미국 MIT대학의 저명한 노동경제학자인 데이비드 오토</w:t>
      </w:r>
      <w:r w:rsidR="005B7B2F">
        <w:rPr>
          <w:rFonts w:hint="eastAsia"/>
        </w:rPr>
        <w:t>(David Autor)</w:t>
      </w:r>
      <w:r>
        <w:rPr>
          <w:rFonts w:hint="eastAsia"/>
        </w:rPr>
        <w:t>를 비롯한 일군의 경제학자들이 2003년에 내놓은 논문이었다.</w:t>
      </w:r>
      <w:r w:rsidR="005B7B2F">
        <w:rPr>
          <w:rStyle w:val="a9"/>
        </w:rPr>
        <w:footnoteReference w:id="5"/>
      </w:r>
      <w:r>
        <w:rPr>
          <w:rFonts w:hint="eastAsia"/>
        </w:rPr>
        <w:t xml:space="preserve"> 저자들은 기계가 명시적으로 프로그램</w:t>
      </w:r>
      <w:r w:rsidR="005B7B2F">
        <w:rPr>
          <w:rFonts w:hint="eastAsia"/>
        </w:rPr>
        <w:t>화된</w:t>
      </w:r>
      <w:r>
        <w:rPr>
          <w:rFonts w:hint="eastAsia"/>
        </w:rPr>
        <w:t xml:space="preserve"> 규칙을 따름으로써 수행될 수 있는 업무를 정형화된 업무(routine tasks)라고 정의하였고, 반면에 </w:t>
      </w:r>
      <w:r w:rsidR="005B7B2F">
        <w:rPr>
          <w:rFonts w:hint="eastAsia"/>
        </w:rPr>
        <w:t>자동차 운전</w:t>
      </w:r>
      <w:r w:rsidR="00561261">
        <w:rPr>
          <w:rFonts w:hint="eastAsia"/>
        </w:rPr>
        <w:t>법</w:t>
      </w:r>
      <w:r w:rsidR="005B7B2F">
        <w:rPr>
          <w:rFonts w:hint="eastAsia"/>
        </w:rPr>
        <w:t>과 같이 프로그램</w:t>
      </w:r>
      <w:r w:rsidR="006E0362">
        <w:rPr>
          <w:rFonts w:hint="eastAsia"/>
        </w:rPr>
        <w:lastRenderedPageBreak/>
        <w:t>으로</w:t>
      </w:r>
      <w:r w:rsidR="00561261">
        <w:rPr>
          <w:rFonts w:hint="eastAsia"/>
        </w:rPr>
        <w:t xml:space="preserve"> 작성하기 힘든 </w:t>
      </w:r>
      <w:r w:rsidR="005B7B2F">
        <w:rPr>
          <w:rFonts w:hint="eastAsia"/>
        </w:rPr>
        <w:t>업무를 비정형화된 업무(non-routine)로 정의</w:t>
      </w:r>
      <w:r w:rsidR="00A50399">
        <w:rPr>
          <w:rFonts w:hint="eastAsia"/>
        </w:rPr>
        <w:t>하고 기술</w:t>
      </w:r>
      <w:r w:rsidR="0059465E">
        <w:rPr>
          <w:rFonts w:hint="eastAsia"/>
        </w:rPr>
        <w:t>이</w:t>
      </w:r>
      <w:r w:rsidR="00A50399">
        <w:rPr>
          <w:rFonts w:hint="eastAsia"/>
        </w:rPr>
        <w:t xml:space="preserve"> 노동시장</w:t>
      </w:r>
      <w:r w:rsidR="0059465E">
        <w:rPr>
          <w:rFonts w:hint="eastAsia"/>
        </w:rPr>
        <w:t>에 미치는</w:t>
      </w:r>
      <w:r w:rsidR="00A50399">
        <w:rPr>
          <w:rFonts w:hint="eastAsia"/>
        </w:rPr>
        <w:t xml:space="preserve"> 영향을 분석하였다.</w:t>
      </w:r>
      <w:r w:rsidR="005B7B2F">
        <w:rPr>
          <w:rFonts w:hint="eastAsia"/>
        </w:rPr>
        <w:t xml:space="preserve"> </w:t>
      </w:r>
    </w:p>
    <w:p w:rsidR="0059465E" w:rsidRDefault="0059465E" w:rsidP="00A50399">
      <w:pPr>
        <w:rPr>
          <w:rFonts w:hint="eastAsia"/>
        </w:rPr>
      </w:pPr>
      <w:proofErr w:type="spellStart"/>
      <w:r>
        <w:rPr>
          <w:rFonts w:hint="eastAsia"/>
        </w:rPr>
        <w:t>머신러닝</w:t>
      </w:r>
      <w:proofErr w:type="spellEnd"/>
      <w:r>
        <w:rPr>
          <w:rFonts w:hint="eastAsia"/>
        </w:rPr>
        <w:t xml:space="preserve"> 중심으로 </w:t>
      </w:r>
      <w:r w:rsidR="00A50399">
        <w:rPr>
          <w:rFonts w:hint="eastAsia"/>
        </w:rPr>
        <w:t>인공지능</w:t>
      </w:r>
      <w:r>
        <w:rPr>
          <w:rFonts w:hint="eastAsia"/>
        </w:rPr>
        <w:t>이 새롭게 부상한 이후</w:t>
      </w:r>
      <w:r w:rsidR="00A50399">
        <w:rPr>
          <w:rFonts w:hint="eastAsia"/>
        </w:rPr>
        <w:t xml:space="preserve"> 기술이 노동시장의 미치는 영향에 대한 </w:t>
      </w:r>
      <w:r w:rsidR="00507B93">
        <w:rPr>
          <w:rFonts w:hint="eastAsia"/>
        </w:rPr>
        <w:t>학자와 정책 담당자들의 관점에도</w:t>
      </w:r>
      <w:r w:rsidR="00A50399">
        <w:rPr>
          <w:rFonts w:hint="eastAsia"/>
        </w:rPr>
        <w:t xml:space="preserve"> </w:t>
      </w:r>
      <w:r w:rsidR="00507B93">
        <w:rPr>
          <w:rFonts w:hint="eastAsia"/>
        </w:rPr>
        <w:t>변화가 나타나고 있다</w:t>
      </w:r>
      <w:r w:rsidR="00A50399">
        <w:rPr>
          <w:rFonts w:hint="eastAsia"/>
        </w:rPr>
        <w:t>.</w:t>
      </w:r>
      <w:r w:rsidR="00B41077">
        <w:rPr>
          <w:rFonts w:hint="eastAsia"/>
        </w:rPr>
        <w:t xml:space="preserve"> </w:t>
      </w:r>
      <w:r>
        <w:rPr>
          <w:rFonts w:hint="eastAsia"/>
        </w:rPr>
        <w:t>2016년 10월과 12월 미국 백악관에서는 인공지능이 노동시장을 비롯한 경제</w:t>
      </w:r>
      <w:r w:rsidR="00507B93">
        <w:rPr>
          <w:rFonts w:hint="eastAsia"/>
        </w:rPr>
        <w:t xml:space="preserve"> 전반</w:t>
      </w:r>
      <w:r>
        <w:rPr>
          <w:rFonts w:hint="eastAsia"/>
        </w:rPr>
        <w:t xml:space="preserve">에 미치는 영향에 대한 보고서를 두 차례 내놓으면서 </w:t>
      </w:r>
      <w:r w:rsidR="00507B93">
        <w:rPr>
          <w:rFonts w:hint="eastAsia"/>
        </w:rPr>
        <w:t>인공지능에 의한 자동화에 초점을 맞추어 분석하고 정책적 대응의 필요성을 강조하였다</w:t>
      </w:r>
      <w:r>
        <w:rPr>
          <w:rFonts w:hint="eastAsia"/>
        </w:rPr>
        <w:t>. 2017년 9월</w:t>
      </w:r>
      <w:r w:rsidR="00B84380">
        <w:rPr>
          <w:rFonts w:hint="eastAsia"/>
        </w:rPr>
        <w:t xml:space="preserve"> 미국</w:t>
      </w:r>
      <w:r>
        <w:rPr>
          <w:rFonts w:hint="eastAsia"/>
        </w:rPr>
        <w:t xml:space="preserve"> 전미경제연구소(NBER)는 </w:t>
      </w:r>
      <w:r>
        <w:t>“</w:t>
      </w:r>
      <w:r>
        <w:rPr>
          <w:rFonts w:hint="eastAsia"/>
        </w:rPr>
        <w:t>인공지능의 경제학(</w:t>
      </w:r>
      <w:r w:rsidRPr="0059465E">
        <w:t>The Economics of Artificial Intelligence</w:t>
      </w:r>
      <w:r>
        <w:rPr>
          <w:rFonts w:hint="eastAsia"/>
        </w:rPr>
        <w:t>)</w:t>
      </w:r>
      <w:r>
        <w:t>”</w:t>
      </w:r>
      <w:r w:rsidR="00507B93">
        <w:rPr>
          <w:rFonts w:hint="eastAsia"/>
        </w:rPr>
        <w:t xml:space="preserve"> </w:t>
      </w:r>
      <w:proofErr w:type="spellStart"/>
      <w:r w:rsidR="00507B93">
        <w:rPr>
          <w:rFonts w:hint="eastAsia"/>
        </w:rPr>
        <w:t>컨퍼런스를</w:t>
      </w:r>
      <w:proofErr w:type="spellEnd"/>
      <w:r w:rsidR="00507B93">
        <w:rPr>
          <w:rFonts w:hint="eastAsia"/>
        </w:rPr>
        <w:t xml:space="preserve"> 개최하여 미국 주요 경제학자들의 인공지능에 대한 연구를 발표하였으며, 2018년 1월 전미경제학회에서도 </w:t>
      </w:r>
      <w:r w:rsidR="00507B93">
        <w:t>“</w:t>
      </w:r>
      <w:r w:rsidR="00507B93">
        <w:rPr>
          <w:rFonts w:hint="eastAsia"/>
        </w:rPr>
        <w:t xml:space="preserve">인공지능과 </w:t>
      </w:r>
      <w:proofErr w:type="spellStart"/>
      <w:r w:rsidR="00507B93">
        <w:rPr>
          <w:rFonts w:hint="eastAsia"/>
        </w:rPr>
        <w:t>로보틱스에</w:t>
      </w:r>
      <w:proofErr w:type="spellEnd"/>
      <w:r w:rsidR="00507B93">
        <w:rPr>
          <w:rFonts w:hint="eastAsia"/>
        </w:rPr>
        <w:t xml:space="preserve"> 의한 경제적 결과(</w:t>
      </w:r>
      <w:r w:rsidR="00507B93" w:rsidRPr="00507B93">
        <w:t>Economic Consequences of Artificial Intelligence and Robotics</w:t>
      </w:r>
      <w:r w:rsidR="00507B93">
        <w:rPr>
          <w:rFonts w:hint="eastAsia"/>
        </w:rPr>
        <w:t>)</w:t>
      </w:r>
      <w:r w:rsidR="00507B93">
        <w:t>”</w:t>
      </w:r>
      <w:r w:rsidR="00507B93">
        <w:rPr>
          <w:rFonts w:hint="eastAsia"/>
        </w:rPr>
        <w:t xml:space="preserve">라는 주제로 </w:t>
      </w:r>
      <w:proofErr w:type="spellStart"/>
      <w:r w:rsidR="00507B93">
        <w:rPr>
          <w:rFonts w:hint="eastAsia"/>
        </w:rPr>
        <w:t>컨퍼런스가</w:t>
      </w:r>
      <w:proofErr w:type="spellEnd"/>
      <w:r w:rsidR="00507B93">
        <w:rPr>
          <w:rFonts w:hint="eastAsia"/>
        </w:rPr>
        <w:t xml:space="preserve"> 개최되었다.</w:t>
      </w:r>
    </w:p>
    <w:p w:rsidR="00A50399" w:rsidRDefault="00507B93" w:rsidP="00A50399">
      <w:pPr>
        <w:rPr>
          <w:rFonts w:hint="eastAsia"/>
        </w:rPr>
      </w:pPr>
      <w:r>
        <w:rPr>
          <w:rFonts w:hint="eastAsia"/>
        </w:rPr>
        <w:t xml:space="preserve">인공지능이 노동시장에 미칠 영향에 대한 연구는 </w:t>
      </w:r>
      <w:r w:rsidR="00A50399">
        <w:rPr>
          <w:rFonts w:hint="eastAsia"/>
        </w:rPr>
        <w:t xml:space="preserve">2013년 영국 </w:t>
      </w:r>
      <w:proofErr w:type="spellStart"/>
      <w:r w:rsidR="00A50399">
        <w:rPr>
          <w:rFonts w:hint="eastAsia"/>
        </w:rPr>
        <w:t>옥스포드</w:t>
      </w:r>
      <w:proofErr w:type="spellEnd"/>
      <w:r w:rsidR="00A50399">
        <w:rPr>
          <w:rFonts w:hint="eastAsia"/>
        </w:rPr>
        <w:t xml:space="preserve"> 대학의 </w:t>
      </w:r>
      <w:proofErr w:type="spellStart"/>
      <w:r w:rsidR="00A50399">
        <w:rPr>
          <w:rFonts w:hint="eastAsia"/>
        </w:rPr>
        <w:t>프레이</w:t>
      </w:r>
      <w:proofErr w:type="spellEnd"/>
      <w:r w:rsidR="00A50399">
        <w:rPr>
          <w:rFonts w:hint="eastAsia"/>
        </w:rPr>
        <w:t xml:space="preserve">(C. Frey) 교수와 </w:t>
      </w:r>
      <w:proofErr w:type="spellStart"/>
      <w:r w:rsidR="00A50399">
        <w:rPr>
          <w:rFonts w:hint="eastAsia"/>
        </w:rPr>
        <w:t>오스본</w:t>
      </w:r>
      <w:proofErr w:type="spellEnd"/>
      <w:r w:rsidR="00A50399">
        <w:rPr>
          <w:rFonts w:hint="eastAsia"/>
        </w:rPr>
        <w:t>(M. Osborne) 교수가 내놓은 연구</w:t>
      </w:r>
      <w:r w:rsidR="00B36E95">
        <w:rPr>
          <w:rFonts w:hint="eastAsia"/>
        </w:rPr>
        <w:t xml:space="preserve">에서 본격화되었다. </w:t>
      </w:r>
      <w:r w:rsidR="0075389F">
        <w:rPr>
          <w:rFonts w:hint="eastAsia"/>
        </w:rPr>
        <w:t>이들의 연구는 그 동안 컴퓨터로 대체하기 힘들다고 고려되었던 비정형화된 인지적 노동까지 자동화가 가능할 것이라고 본다는 점에서 이전의 연구와 궤를 달리한다</w:t>
      </w:r>
      <w:r w:rsidR="00B36E95">
        <w:rPr>
          <w:rFonts w:hint="eastAsia"/>
        </w:rPr>
        <w:t>.</w:t>
      </w:r>
      <w:r w:rsidR="00A50399">
        <w:rPr>
          <w:rFonts w:hint="eastAsia"/>
        </w:rPr>
        <w:t xml:space="preserve"> 해당 연구는 인공지능, 로봇 등 최근의 기술 진보가 향후 10~20년 후에 일자리에 미칠 영향을 살펴보기 위해서 일자리별로 업무가 컴퓨터로 얼마나 대체될 수 있을지를 구하고, 이를 미국 노동시장에 대입하여 분석하였다. </w:t>
      </w:r>
    </w:p>
    <w:p w:rsidR="00507B93" w:rsidRPr="00507B93" w:rsidRDefault="00507B93" w:rsidP="00507B93">
      <w:pPr>
        <w:jc w:val="center"/>
        <w:rPr>
          <w:rFonts w:hint="eastAsia"/>
          <w:b/>
        </w:rPr>
      </w:pPr>
      <w:r w:rsidRPr="00507B93">
        <w:rPr>
          <w:rFonts w:hint="eastAsia"/>
          <w:b/>
        </w:rPr>
        <w:t>&lt;</w:t>
      </w:r>
      <w:r w:rsidR="000A0426">
        <w:rPr>
          <w:rFonts w:hint="eastAsia"/>
          <w:b/>
        </w:rPr>
        <w:t xml:space="preserve">주요 </w:t>
      </w:r>
      <w:proofErr w:type="spellStart"/>
      <w:r w:rsidR="000A0426">
        <w:rPr>
          <w:rFonts w:hint="eastAsia"/>
          <w:b/>
        </w:rPr>
        <w:t>연구별</w:t>
      </w:r>
      <w:proofErr w:type="spellEnd"/>
      <w:r w:rsidR="000A0426">
        <w:rPr>
          <w:rFonts w:hint="eastAsia"/>
          <w:b/>
        </w:rPr>
        <w:t xml:space="preserve"> </w:t>
      </w:r>
      <w:r w:rsidRPr="00507B93">
        <w:rPr>
          <w:rFonts w:hint="eastAsia"/>
          <w:b/>
        </w:rPr>
        <w:t>자동화 가능영역&gt;</w:t>
      </w:r>
    </w:p>
    <w:p w:rsidR="00507B93" w:rsidRDefault="00507B93" w:rsidP="000A0426">
      <w:pPr>
        <w:jc w:val="center"/>
      </w:pPr>
      <w:r w:rsidRPr="00507B93">
        <w:drawing>
          <wp:inline distT="0" distB="0" distL="0" distR="0" wp14:anchorId="6AD52445" wp14:editId="0DDD49B4">
            <wp:extent cx="4953000" cy="3009901"/>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0806" cy="3008568"/>
                    </a:xfrm>
                    <a:prstGeom prst="rect">
                      <a:avLst/>
                    </a:prstGeom>
                    <a:noFill/>
                    <a:ln>
                      <a:noFill/>
                    </a:ln>
                    <a:effectLst/>
                    <a:extLst/>
                  </pic:spPr>
                </pic:pic>
              </a:graphicData>
            </a:graphic>
          </wp:inline>
        </w:drawing>
      </w:r>
    </w:p>
    <w:p w:rsidR="00FE0C27" w:rsidRPr="00A800A5" w:rsidRDefault="002A725C" w:rsidP="00FE0C27">
      <w:pPr>
        <w:rPr>
          <w:b/>
        </w:rPr>
      </w:pPr>
      <w:r>
        <w:rPr>
          <w:rFonts w:hint="eastAsia"/>
          <w:b/>
        </w:rPr>
        <w:t>인공지능</w:t>
      </w:r>
      <w:r w:rsidR="00FE0C27">
        <w:rPr>
          <w:rFonts w:hint="eastAsia"/>
          <w:b/>
        </w:rPr>
        <w:t xml:space="preserve"> 발전에 영향을 받는 우리나라 일자리 현황과 특징</w:t>
      </w:r>
    </w:p>
    <w:p w:rsidR="00260CF5" w:rsidRDefault="00FE0C27" w:rsidP="00DA46D8">
      <w:r>
        <w:rPr>
          <w:rFonts w:hint="eastAsia"/>
        </w:rPr>
        <w:lastRenderedPageBreak/>
        <w:t>Frey and Osborne(2013)</w:t>
      </w:r>
      <w:r w:rsidR="00FE33D8">
        <w:rPr>
          <w:rFonts w:hint="eastAsia"/>
        </w:rPr>
        <w:t>의 연구는 전세계적으로 엄청난 관심을 받으며 각국의 일자리 위험에 대한 연구에도 활용되었다. 미국 직업 기준으로 도출한 직</w:t>
      </w:r>
      <w:r>
        <w:rPr>
          <w:rFonts w:hint="eastAsia"/>
        </w:rPr>
        <w:t xml:space="preserve">업별 컴퓨터 대체확률을 이용하여 </w:t>
      </w:r>
      <w:r w:rsidR="00FE33D8">
        <w:rPr>
          <w:rFonts w:hint="eastAsia"/>
        </w:rPr>
        <w:t>각국의 직업</w:t>
      </w:r>
      <w:r w:rsidR="00D00091">
        <w:rPr>
          <w:rFonts w:hint="eastAsia"/>
        </w:rPr>
        <w:t>분류코드</w:t>
      </w:r>
      <w:r w:rsidR="00FE33D8">
        <w:rPr>
          <w:rFonts w:hint="eastAsia"/>
        </w:rPr>
        <w:t xml:space="preserve">에 맞춰서 매칭시킴으로써 해당 국가의 일자리 위험도를 살펴보는 </w:t>
      </w:r>
      <w:r w:rsidR="00DA46D8">
        <w:rPr>
          <w:rFonts w:hint="eastAsia"/>
        </w:rPr>
        <w:t xml:space="preserve">방법이 이용되었다. </w:t>
      </w:r>
      <w:r w:rsidR="007C0E31">
        <w:rPr>
          <w:rFonts w:hint="eastAsia"/>
        </w:rPr>
        <w:t>본 연구에서</w:t>
      </w:r>
      <w:r w:rsidR="00D00091">
        <w:rPr>
          <w:rFonts w:hint="eastAsia"/>
        </w:rPr>
        <w:t>도</w:t>
      </w:r>
      <w:r w:rsidR="007C0E31">
        <w:rPr>
          <w:rFonts w:hint="eastAsia"/>
        </w:rPr>
        <w:t xml:space="preserve"> 직업분류코드</w:t>
      </w:r>
      <w:r w:rsidR="00D00091">
        <w:rPr>
          <w:rFonts w:hint="eastAsia"/>
        </w:rPr>
        <w:t>의</w:t>
      </w:r>
      <w:r w:rsidR="007C0E31">
        <w:rPr>
          <w:rFonts w:hint="eastAsia"/>
        </w:rPr>
        <w:t xml:space="preserve"> 연계를 이용하여 </w:t>
      </w:r>
      <w:r w:rsidR="00DA46D8">
        <w:rPr>
          <w:rFonts w:hint="eastAsia"/>
        </w:rPr>
        <w:t xml:space="preserve">한국 직업에 맞는 대체확률을 매칭시키고, 이를 </w:t>
      </w:r>
      <w:r w:rsidR="007C0E31">
        <w:rPr>
          <w:rFonts w:hint="eastAsia"/>
        </w:rPr>
        <w:t xml:space="preserve">최근 </w:t>
      </w:r>
      <w:r w:rsidR="00DA46D8">
        <w:rPr>
          <w:rFonts w:hint="eastAsia"/>
        </w:rPr>
        <w:t xml:space="preserve">고용데이터를 이용하여 </w:t>
      </w:r>
      <w:r w:rsidR="002A725C">
        <w:rPr>
          <w:rFonts w:hint="eastAsia"/>
        </w:rPr>
        <w:t>인공지능</w:t>
      </w:r>
      <w:r w:rsidR="00DA46D8">
        <w:rPr>
          <w:rFonts w:hint="eastAsia"/>
        </w:rPr>
        <w:t xml:space="preserve">에 의한 일자리 위험도를 </w:t>
      </w:r>
      <w:r w:rsidR="007C0E31">
        <w:rPr>
          <w:rFonts w:hint="eastAsia"/>
        </w:rPr>
        <w:t>분석하였다.</w:t>
      </w:r>
      <w:r w:rsidR="00D00091">
        <w:rPr>
          <w:rStyle w:val="a9"/>
        </w:rPr>
        <w:footnoteReference w:id="6"/>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t>&lt;</w:t>
            </w:r>
            <w:r w:rsidR="00507B93">
              <w:rPr>
                <w:rFonts w:hint="eastAsia"/>
              </w:rPr>
              <w:t xml:space="preserve">Frey and Osborne의 연구와 </w:t>
            </w:r>
            <w:r>
              <w:rPr>
                <w:rFonts w:hint="eastAsia"/>
              </w:rPr>
              <w:t>분석방법&gt;</w:t>
            </w:r>
          </w:p>
          <w:p w:rsidR="00507B93" w:rsidRDefault="00507B93" w:rsidP="00507B93">
            <w:r>
              <w:rPr>
                <w:rFonts w:hint="eastAsia"/>
              </w:rPr>
              <w:t xml:space="preserve">Frey and Osborne(2013)의 연구는 앞으로 인공지능, 로봇 등으로 대체되기 힘든 </w:t>
            </w:r>
            <w:proofErr w:type="spellStart"/>
            <w:r>
              <w:rPr>
                <w:rFonts w:hint="eastAsia"/>
              </w:rPr>
              <w:t>업무을</w:t>
            </w:r>
            <w:proofErr w:type="spellEnd"/>
            <w:r>
              <w:rPr>
                <w:rFonts w:hint="eastAsia"/>
              </w:rPr>
              <w:t xml:space="preserve"> 크게 3가지</w:t>
            </w:r>
            <w:r>
              <w:rPr>
                <w:rStyle w:val="a9"/>
              </w:rPr>
              <w:footnoteReference w:id="7"/>
            </w:r>
            <w:proofErr w:type="spellStart"/>
            <w:r>
              <w:rPr>
                <w:rFonts w:hint="eastAsia"/>
              </w:rPr>
              <w:t>로</w:t>
            </w:r>
            <w:proofErr w:type="spellEnd"/>
            <w:r>
              <w:rPr>
                <w:rFonts w:hint="eastAsia"/>
              </w:rPr>
              <w:t xml:space="preserve"> 꼽고, 이들 업무의 비중이 높은 직업은 컴퓨터로 대체되기 힘든 직업, 반대로 낮은 직업은 컴퓨터로 대체되기 쉬운 직업으로 상정하였다. 저자들은 미국 직업 데이터를 대상으로 </w:t>
            </w:r>
            <w:proofErr w:type="spellStart"/>
            <w:r>
              <w:rPr>
                <w:rFonts w:hint="eastAsia"/>
              </w:rPr>
              <w:t>세분류</w:t>
            </w:r>
            <w:proofErr w:type="spellEnd"/>
            <w:r>
              <w:rPr>
                <w:rFonts w:hint="eastAsia"/>
              </w:rPr>
              <w:t xml:space="preserve"> 기준 702개 직업 중 컴퓨터로 대체가능성 여부가 명확한 70개 직업에 대해서 사전적으로 0(대체 불가) 혹은 1(완전 대체)의 극단적인 확률을 부여하여 모형을 학습시킨 다음, 전체 직업에 대한 컴퓨터 대체확률(Probability of Computerization)을 추정하였다.</w:t>
            </w:r>
            <w:r w:rsidR="0090040D">
              <w:rPr>
                <w:rFonts w:hint="eastAsia"/>
              </w:rPr>
              <w:t xml:space="preserve"> 본 연구에서는 미국과 동일한 직업일 경우 컴퓨터 대체확률이 동일한 것을 가정하고, 미국의 직업분류와 한국의 직업분류를 연계하는 방법으로 인공지능이 한국 노동시장에 미칠 영향을 살펴보았다. 구체적인 분석 방법은 아래와 같다.</w:t>
            </w:r>
          </w:p>
          <w:p w:rsidR="00507B93" w:rsidRDefault="00507B93" w:rsidP="00507B93">
            <w:pPr>
              <w:pStyle w:val="aa"/>
              <w:ind w:leftChars="0" w:left="760"/>
              <w:rPr>
                <w:rFonts w:hint="eastAsia"/>
              </w:rPr>
            </w:pPr>
          </w:p>
          <w:p w:rsidR="007C0E31" w:rsidRDefault="007C0E31" w:rsidP="007C0E31">
            <w:pPr>
              <w:pStyle w:val="aa"/>
              <w:numPr>
                <w:ilvl w:val="0"/>
                <w:numId w:val="2"/>
              </w:numPr>
              <w:ind w:leftChars="0"/>
            </w:pPr>
            <w:r>
              <w:rPr>
                <w:rFonts w:hint="eastAsia"/>
              </w:rPr>
              <w:t>Frey and Osborne(2013)이 미국 노동시장을 대상으로 도출한 컴퓨터 대체확률을 미국 표준직업분류(SOC)와 국제표준직업분류(ISCO) 연계표를 이용해서 국제표준직업분류 기준으로 전환</w:t>
            </w:r>
          </w:p>
          <w:p w:rsidR="007C0E31" w:rsidRDefault="007C0E31" w:rsidP="007C0E31">
            <w:pPr>
              <w:pStyle w:val="aa"/>
              <w:numPr>
                <w:ilvl w:val="0"/>
                <w:numId w:val="2"/>
              </w:numPr>
              <w:ind w:leftChars="0"/>
            </w:pPr>
            <w:r>
              <w:rPr>
                <w:rFonts w:hint="eastAsia"/>
              </w:rPr>
              <w:t xml:space="preserve">국제표준직업분류와 한국표준직업분류(KSCO) </w:t>
            </w:r>
            <w:proofErr w:type="spellStart"/>
            <w:r>
              <w:rPr>
                <w:rFonts w:hint="eastAsia"/>
              </w:rPr>
              <w:t>연계표를</w:t>
            </w:r>
            <w:proofErr w:type="spellEnd"/>
            <w:r>
              <w:rPr>
                <w:rFonts w:hint="eastAsia"/>
              </w:rPr>
              <w:t xml:space="preserve"> 이용하여 한국표준직업분류 </w:t>
            </w:r>
            <w:proofErr w:type="spellStart"/>
            <w:r>
              <w:rPr>
                <w:rFonts w:hint="eastAsia"/>
              </w:rPr>
              <w:t>세분류</w:t>
            </w:r>
            <w:proofErr w:type="spellEnd"/>
            <w:r>
              <w:rPr>
                <w:rFonts w:hint="eastAsia"/>
              </w:rPr>
              <w:t xml:space="preserve"> 기준 426개 직업의 컴퓨터 대체확률로 전환</w:t>
            </w:r>
            <w:r w:rsidR="00A56C96">
              <w:br/>
            </w:r>
            <w:r>
              <w:rPr>
                <w:rFonts w:hint="eastAsia"/>
              </w:rPr>
              <w:t>(군인 관련 3개 직업 제외한 423개 직업 커버)</w:t>
            </w:r>
          </w:p>
          <w:p w:rsidR="00E22B17" w:rsidRDefault="00A56C96" w:rsidP="002A725C">
            <w:pPr>
              <w:pStyle w:val="aa"/>
              <w:numPr>
                <w:ilvl w:val="0"/>
                <w:numId w:val="2"/>
              </w:numPr>
              <w:ind w:leftChars="0"/>
            </w:pPr>
            <w:r>
              <w:rPr>
                <w:rFonts w:hint="eastAsia"/>
              </w:rPr>
              <w:t>한국기준으로 전환한 컴퓨터 대체</w:t>
            </w:r>
            <w:r w:rsidR="007C0E31">
              <w:rPr>
                <w:rFonts w:hint="eastAsia"/>
              </w:rPr>
              <w:t>확률을 지역별 고용조사 미시데이터와 매칭시켜 직업별, 산업별, 학력별 등 일자리 특성별로 컴퓨터 대체확률 분석</w:t>
            </w:r>
          </w:p>
        </w:tc>
      </w:tr>
    </w:tbl>
    <w:p w:rsidR="007C0E31" w:rsidRDefault="007C0E31" w:rsidP="00310D59"/>
    <w:p w:rsidR="00C452E6" w:rsidRDefault="002A725C" w:rsidP="00764056">
      <w:r>
        <w:rPr>
          <w:rFonts w:hint="eastAsia"/>
        </w:rPr>
        <w:t xml:space="preserve">분석 결과 </w:t>
      </w:r>
      <w:r w:rsidR="00764056">
        <w:rPr>
          <w:rFonts w:hint="eastAsia"/>
        </w:rPr>
        <w:t xml:space="preserve">우리나라도 </w:t>
      </w:r>
      <w:r>
        <w:rPr>
          <w:rFonts w:hint="eastAsia"/>
        </w:rPr>
        <w:t xml:space="preserve">인공지능에 영향을 받는 일자리의 비중이 </w:t>
      </w:r>
      <w:r w:rsidR="00020507">
        <w:rPr>
          <w:rFonts w:hint="eastAsia"/>
        </w:rPr>
        <w:t>전체의 3분의 1 이상으로 나타났다.</w:t>
      </w:r>
      <w:r w:rsidR="00764056">
        <w:rPr>
          <w:rFonts w:hint="eastAsia"/>
        </w:rPr>
        <w:t xml:space="preserve"> </w:t>
      </w:r>
      <w:proofErr w:type="spellStart"/>
      <w:r w:rsidR="00020507">
        <w:rPr>
          <w:rFonts w:hint="eastAsia"/>
        </w:rPr>
        <w:t>프레이와</w:t>
      </w:r>
      <w:proofErr w:type="spellEnd"/>
      <w:r w:rsidR="00020507">
        <w:rPr>
          <w:rFonts w:hint="eastAsia"/>
        </w:rPr>
        <w:t xml:space="preserve"> </w:t>
      </w:r>
      <w:proofErr w:type="spellStart"/>
      <w:r w:rsidR="00020507">
        <w:rPr>
          <w:rFonts w:hint="eastAsia"/>
        </w:rPr>
        <w:t>오스본의</w:t>
      </w:r>
      <w:proofErr w:type="spellEnd"/>
      <w:r w:rsidR="00020507">
        <w:rPr>
          <w:rFonts w:hint="eastAsia"/>
        </w:rPr>
        <w:t xml:space="preserve"> 연구에서 정의한 대로 자동화 고위험군(전산화 확률 0.7 이상)의 살펴본 결과 37.1%의 일자리가 인공지능에 의한 자동화에 가능성이 높은 것으로 나타났다.</w:t>
      </w:r>
      <w:r w:rsidR="00764056">
        <w:rPr>
          <w:rFonts w:hint="eastAsia"/>
        </w:rPr>
        <w:t xml:space="preserve"> </w:t>
      </w:r>
      <w:r>
        <w:rPr>
          <w:rFonts w:hint="eastAsia"/>
        </w:rPr>
        <w:t xml:space="preserve">선진국 중에서는 독일(59%), 일본(49%), </w:t>
      </w:r>
      <w:r w:rsidR="00764056">
        <w:rPr>
          <w:rFonts w:hint="eastAsia"/>
        </w:rPr>
        <w:t>미국</w:t>
      </w:r>
      <w:r>
        <w:rPr>
          <w:rFonts w:hint="eastAsia"/>
        </w:rPr>
        <w:t>(</w:t>
      </w:r>
      <w:r w:rsidR="00764056">
        <w:rPr>
          <w:rFonts w:hint="eastAsia"/>
        </w:rPr>
        <w:t>47%</w:t>
      </w:r>
      <w:r>
        <w:rPr>
          <w:rFonts w:hint="eastAsia"/>
        </w:rPr>
        <w:t>), 캐나다(42%)</w:t>
      </w:r>
      <w:r w:rsidR="00764056">
        <w:rPr>
          <w:rFonts w:hint="eastAsia"/>
        </w:rPr>
        <w:t>보다는 낮지만, 영국</w:t>
      </w:r>
      <w:r>
        <w:rPr>
          <w:rFonts w:hint="eastAsia"/>
        </w:rPr>
        <w:t>(</w:t>
      </w:r>
      <w:r w:rsidR="00764056">
        <w:rPr>
          <w:rFonts w:hint="eastAsia"/>
        </w:rPr>
        <w:t>35%</w:t>
      </w:r>
      <w:r>
        <w:rPr>
          <w:rFonts w:hint="eastAsia"/>
        </w:rPr>
        <w:t>)</w:t>
      </w:r>
      <w:r w:rsidR="00764056">
        <w:rPr>
          <w:rFonts w:hint="eastAsia"/>
        </w:rPr>
        <w:t>, 스웨덴</w:t>
      </w:r>
      <w:r>
        <w:rPr>
          <w:rFonts w:hint="eastAsia"/>
        </w:rPr>
        <w:t>(</w:t>
      </w:r>
      <w:r w:rsidR="00764056">
        <w:rPr>
          <w:rFonts w:hint="eastAsia"/>
        </w:rPr>
        <w:t>37%</w:t>
      </w:r>
      <w:r>
        <w:rPr>
          <w:rFonts w:hint="eastAsia"/>
        </w:rPr>
        <w:t>) 등과는 유사하거나 높은</w:t>
      </w:r>
      <w:r w:rsidR="00764056">
        <w:rPr>
          <w:rFonts w:hint="eastAsia"/>
        </w:rPr>
        <w:t xml:space="preserve"> 수준이다. </w:t>
      </w:r>
      <w:r>
        <w:rPr>
          <w:rFonts w:hint="eastAsia"/>
        </w:rPr>
        <w:t xml:space="preserve">한편, 중국(77%)과 인도(69%)와 같은 개발도상국에 </w:t>
      </w:r>
      <w:r w:rsidR="00020507">
        <w:rPr>
          <w:rFonts w:hint="eastAsia"/>
        </w:rPr>
        <w:t>비해서도 상대적으로</w:t>
      </w:r>
      <w:r>
        <w:rPr>
          <w:rFonts w:hint="eastAsia"/>
        </w:rPr>
        <w:t xml:space="preserve"> 낮은 수준을 보여주고 있다</w:t>
      </w:r>
      <w:r w:rsidR="00020507">
        <w:rPr>
          <w:rFonts w:hint="eastAsia"/>
        </w:rPr>
        <w:t>.</w:t>
      </w:r>
    </w:p>
    <w:tbl>
      <w:tblPr>
        <w:tblStyle w:val="a5"/>
        <w:tblW w:w="0" w:type="auto"/>
        <w:tblLook w:val="04A0" w:firstRow="1" w:lastRow="0" w:firstColumn="1" w:lastColumn="0" w:noHBand="0" w:noVBand="1"/>
      </w:tblPr>
      <w:tblGrid>
        <w:gridCol w:w="9224"/>
      </w:tblGrid>
      <w:tr w:rsidR="00282E43" w:rsidTr="00282E43">
        <w:tc>
          <w:tcPr>
            <w:tcW w:w="9224" w:type="dxa"/>
          </w:tcPr>
          <w:p w:rsidR="00282E43" w:rsidRDefault="00282E43" w:rsidP="00BA4562">
            <w:r w:rsidRPr="00282E43">
              <w:rPr>
                <w:rFonts w:hint="eastAsia"/>
              </w:rPr>
              <w:t xml:space="preserve">&lt;박스&gt; </w:t>
            </w:r>
            <w:r>
              <w:rPr>
                <w:rFonts w:hint="eastAsia"/>
              </w:rPr>
              <w:t>인공지능이 일자리에 미칠 영향에 대한 다양한 논의</w:t>
            </w:r>
          </w:p>
          <w:p w:rsidR="00282E43" w:rsidRDefault="00282E43" w:rsidP="00BA4562"/>
          <w:p w:rsidR="00180115" w:rsidRDefault="00282E43" w:rsidP="00282E43">
            <w:pPr>
              <w:jc w:val="left"/>
            </w:pPr>
            <w:proofErr w:type="spellStart"/>
            <w:r>
              <w:rPr>
                <w:rFonts w:hint="eastAsia"/>
              </w:rPr>
              <w:t>프레이</w:t>
            </w:r>
            <w:proofErr w:type="spellEnd"/>
            <w:r>
              <w:rPr>
                <w:rFonts w:hint="eastAsia"/>
              </w:rPr>
              <w:t xml:space="preserve"> 교수와 </w:t>
            </w:r>
            <w:proofErr w:type="spellStart"/>
            <w:r>
              <w:rPr>
                <w:rFonts w:hint="eastAsia"/>
              </w:rPr>
              <w:t>오스본</w:t>
            </w:r>
            <w:proofErr w:type="spellEnd"/>
            <w:r>
              <w:rPr>
                <w:rFonts w:hint="eastAsia"/>
              </w:rPr>
              <w:t xml:space="preserve"> 교수의 연구 이후에 </w:t>
            </w:r>
            <w:r w:rsidR="00B57217">
              <w:rPr>
                <w:rFonts w:hint="eastAsia"/>
              </w:rPr>
              <w:t>전</w:t>
            </w:r>
            <w:r>
              <w:rPr>
                <w:rFonts w:hint="eastAsia"/>
              </w:rPr>
              <w:t xml:space="preserve">세계 </w:t>
            </w:r>
            <w:r w:rsidR="00B57217">
              <w:rPr>
                <w:rFonts w:hint="eastAsia"/>
              </w:rPr>
              <w:t>연구자들 사이에서</w:t>
            </w:r>
            <w:r>
              <w:rPr>
                <w:rFonts w:hint="eastAsia"/>
              </w:rPr>
              <w:t xml:space="preserve"> </w:t>
            </w:r>
            <w:r w:rsidR="00180115">
              <w:rPr>
                <w:rFonts w:hint="eastAsia"/>
              </w:rPr>
              <w:t xml:space="preserve">해당 연구에 대한 </w:t>
            </w:r>
            <w:r>
              <w:rPr>
                <w:rFonts w:hint="eastAsia"/>
              </w:rPr>
              <w:t>비판과 개선이 계속되었다. OECD</w:t>
            </w:r>
            <w:r w:rsidR="00B57217">
              <w:rPr>
                <w:rStyle w:val="a9"/>
              </w:rPr>
              <w:footnoteReference w:id="8"/>
            </w:r>
            <w:r>
              <w:rPr>
                <w:rFonts w:hint="eastAsia"/>
              </w:rPr>
              <w:t xml:space="preserve">의 연구자들은 </w:t>
            </w:r>
            <w:proofErr w:type="spellStart"/>
            <w:r>
              <w:rPr>
                <w:rFonts w:hint="eastAsia"/>
              </w:rPr>
              <w:t>프레이와</w:t>
            </w:r>
            <w:proofErr w:type="spellEnd"/>
            <w:r>
              <w:rPr>
                <w:rFonts w:hint="eastAsia"/>
              </w:rPr>
              <w:t xml:space="preserve"> </w:t>
            </w:r>
            <w:proofErr w:type="spellStart"/>
            <w:r>
              <w:rPr>
                <w:rFonts w:hint="eastAsia"/>
              </w:rPr>
              <w:t>오스본의</w:t>
            </w:r>
            <w:proofErr w:type="spellEnd"/>
            <w:r>
              <w:rPr>
                <w:rFonts w:hint="eastAsia"/>
              </w:rPr>
              <w:t xml:space="preserve"> 연구가 직무기반으로 접근하고 있기에 컴퓨터에 의한 자동화 가능성을 과대추정하고 있다고 비판하고, 이를 과업기반으로 접근한 연구를 소개하였다. </w:t>
            </w:r>
            <w:r w:rsidR="00180115">
              <w:rPr>
                <w:rFonts w:hint="eastAsia"/>
              </w:rPr>
              <w:t xml:space="preserve">기술이 직업 자체를 대체한다기 보다는 직무(occupation)를 구성하는 과업(task) 중 일부를 대체할 것이란 가설에 기반한 연구였다. </w:t>
            </w:r>
            <w:r>
              <w:rPr>
                <w:rFonts w:hint="eastAsia"/>
              </w:rPr>
              <w:t>해당 결과에 따르면 우리나라가 OECD 국가중 고위험 일자리 비중이 6%로 최소로 나타나고, 고위험 일자리 비중이 가장 높은 수준의 국가도 독일과 오스트리아의 12%로 비교적 낮게 나타났다. 한편, 컨설팅회사 PwC</w:t>
            </w:r>
            <w:r w:rsidR="00B91A47">
              <w:rPr>
                <w:rStyle w:val="a9"/>
              </w:rPr>
              <w:footnoteReference w:id="9"/>
            </w:r>
            <w:r>
              <w:rPr>
                <w:rFonts w:hint="eastAsia"/>
              </w:rPr>
              <w:t xml:space="preserve">는 OECD의 방법론에 의문을 제기하고, 수정된 과업기반 접근을 통해서 분석한 결과 고위험 일자리 비중이 OECD 연구에서 9% 수준에서 38%로 크게 높아지는 것으로 나타났다. </w:t>
            </w:r>
            <w:r w:rsidR="00B57217">
              <w:rPr>
                <w:rFonts w:hint="eastAsia"/>
              </w:rPr>
              <w:t>McKinsey</w:t>
            </w:r>
            <w:r w:rsidR="00B91A47">
              <w:rPr>
                <w:rStyle w:val="a9"/>
              </w:rPr>
              <w:footnoteReference w:id="10"/>
            </w:r>
            <w:r w:rsidR="00B57217">
              <w:rPr>
                <w:rFonts w:hint="eastAsia"/>
              </w:rPr>
              <w:t xml:space="preserve">에서는 미국 직업정보망(O*Net)에서 조사하는 800개 직업의 약 2000개 업무활동의 자동화 가능성을 분석하였다. 우리나라의 경우 52%의 일자리가 자동화 위험에 노출될 것으로 나타났으며, 독일(59%), 일본(56%)보다는 낮고, 미국(46%), 영국(43%)보다는 높은 수준으로 나타났다. </w:t>
            </w:r>
          </w:p>
          <w:p w:rsidR="00684834" w:rsidRDefault="00684834" w:rsidP="00282E43">
            <w:pPr>
              <w:jc w:val="left"/>
            </w:pPr>
          </w:p>
          <w:p w:rsidR="00684834" w:rsidRPr="00684834" w:rsidRDefault="00684834" w:rsidP="00684834">
            <w:pPr>
              <w:jc w:val="center"/>
              <w:rPr>
                <w:b/>
              </w:rPr>
            </w:pPr>
            <w:r w:rsidRPr="00684834">
              <w:rPr>
                <w:rFonts w:hint="eastAsia"/>
                <w:b/>
              </w:rPr>
              <w:t xml:space="preserve">&lt;연구 방법론에 따른 고위험 </w:t>
            </w:r>
            <w:r w:rsidR="00B64365">
              <w:rPr>
                <w:rFonts w:hint="eastAsia"/>
                <w:b/>
              </w:rPr>
              <w:t>일자리</w:t>
            </w:r>
            <w:r w:rsidRPr="00684834">
              <w:rPr>
                <w:rFonts w:hint="eastAsia"/>
                <w:b/>
              </w:rPr>
              <w:t xml:space="preserve"> 비중&gt;</w:t>
            </w:r>
          </w:p>
          <w:p w:rsidR="00354C14" w:rsidRDefault="00354C14" w:rsidP="00282E43">
            <w:pPr>
              <w:jc w:val="left"/>
            </w:pPr>
            <w:r>
              <w:rPr>
                <w:noProof/>
              </w:rPr>
              <w:lastRenderedPageBreak/>
              <w:drawing>
                <wp:inline distT="0" distB="0" distL="0" distR="0" wp14:anchorId="0EF023AB" wp14:editId="2D9503B4">
                  <wp:extent cx="4999018" cy="275272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5519" cy="2750798"/>
                          </a:xfrm>
                          <a:prstGeom prst="rect">
                            <a:avLst/>
                          </a:prstGeom>
                          <a:noFill/>
                          <a:ln>
                            <a:noFill/>
                          </a:ln>
                          <a:effectLst/>
                        </pic:spPr>
                      </pic:pic>
                    </a:graphicData>
                  </a:graphic>
                </wp:inline>
              </w:drawing>
            </w:r>
          </w:p>
          <w:p w:rsidR="00282E43" w:rsidRDefault="00180115" w:rsidP="00282E43">
            <w:pPr>
              <w:jc w:val="left"/>
            </w:pPr>
            <w:r>
              <w:rPr>
                <w:rFonts w:hint="eastAsia"/>
              </w:rPr>
              <w:t xml:space="preserve">기술이 일자리에 미칠 영향에 대한 연구결과는 연구 방법론과 데이터에 따라서 다양한 결론에 도달하고 있다. </w:t>
            </w:r>
            <w:r w:rsidR="00354C14">
              <w:rPr>
                <w:rFonts w:hint="eastAsia"/>
              </w:rPr>
              <w:t>다수의 연구들이 전체 일자리의 1/3 이상이 인공지능에 의해서 자동화될 위험이 있다고 보고 있는 반면에, OECD(2016)의 연구와 같이 자동화의 위험이 상대적으로 낮다고 추정하는 연구도 존재한다. 우리나라 일자리의 경우만 보더라도 연구 방법론에 따라서 최저 6%에서 최고 52%까지 자동화 위험도도 넓게 분포하고 있다. 미래에 대한 전망에 있어서 불확실성이 높다고 해석할 수 있다. 다만, 자동화 위험을 낮게 전망하고 있는 OECD(2016)의 연구에서도 완전히 자동화될 수 있는 일자리의 비중과는 별도로 해당 직무의 과업 중 50~70%가 대체될 수 있다는 기준을 적용할 경우에는 우리나라의 경우 19%의 일자리가 추가로 영향을 받는 것으로 나타나는 가운데, 일본(22%), 미국(25%), 독일(31%) 등 다수의 국가들에서도 20% 이상의 일자리들의 과업이 크게 바뀔 수 있는 것으로 나타났다.</w:t>
            </w:r>
            <w:r w:rsidR="00257D7E">
              <w:rPr>
                <w:rFonts w:hint="eastAsia"/>
              </w:rPr>
              <w:t xml:space="preserve"> </w:t>
            </w:r>
          </w:p>
          <w:p w:rsidR="00684834" w:rsidRPr="00257D7E" w:rsidRDefault="00684834" w:rsidP="00282E43">
            <w:pPr>
              <w:jc w:val="left"/>
            </w:pPr>
          </w:p>
          <w:p w:rsidR="00354C14" w:rsidRPr="00684834" w:rsidRDefault="00684834" w:rsidP="00684834">
            <w:pPr>
              <w:jc w:val="center"/>
              <w:rPr>
                <w:b/>
              </w:rPr>
            </w:pPr>
            <w:r w:rsidRPr="00684834">
              <w:rPr>
                <w:rFonts w:hint="eastAsia"/>
                <w:b/>
              </w:rPr>
              <w:t xml:space="preserve">&lt;OECD(2016)의 과업기반 접근에 따른 </w:t>
            </w:r>
            <w:r>
              <w:rPr>
                <w:rFonts w:hint="eastAsia"/>
                <w:b/>
              </w:rPr>
              <w:t>취업자</w:t>
            </w:r>
            <w:r w:rsidRPr="00684834">
              <w:rPr>
                <w:rFonts w:hint="eastAsia"/>
                <w:b/>
              </w:rPr>
              <w:t xml:space="preserve"> 비중&gt;</w:t>
            </w:r>
          </w:p>
          <w:p w:rsidR="00282E43" w:rsidRDefault="00354C14" w:rsidP="00BA4562">
            <w:r>
              <w:rPr>
                <w:noProof/>
              </w:rPr>
              <w:drawing>
                <wp:inline distT="0" distB="0" distL="0" distR="0" wp14:anchorId="48BBED27" wp14:editId="6C85C60F">
                  <wp:extent cx="4000500" cy="2231693"/>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4696" cy="2234034"/>
                          </a:xfrm>
                          <a:prstGeom prst="rect">
                            <a:avLst/>
                          </a:prstGeom>
                          <a:noFill/>
                          <a:ln>
                            <a:noFill/>
                          </a:ln>
                          <a:effectLst/>
                        </pic:spPr>
                      </pic:pic>
                    </a:graphicData>
                  </a:graphic>
                </wp:inline>
              </w:drawing>
            </w:r>
          </w:p>
          <w:p w:rsidR="00180115" w:rsidRPr="00282E43" w:rsidRDefault="00F46F9D" w:rsidP="00BA4562">
            <w:r>
              <w:rPr>
                <w:rFonts w:hint="eastAsia"/>
              </w:rPr>
              <w:t>자료: OECD</w:t>
            </w:r>
          </w:p>
        </w:tc>
      </w:tr>
    </w:tbl>
    <w:p w:rsidR="00282E43" w:rsidRDefault="00282E43" w:rsidP="00BA4562">
      <w:pPr>
        <w:rPr>
          <w:b/>
        </w:rPr>
      </w:pPr>
    </w:p>
    <w:p w:rsidR="00BA4562" w:rsidRPr="00A800A5" w:rsidRDefault="00BA4562" w:rsidP="00BA4562">
      <w:pPr>
        <w:rPr>
          <w:b/>
        </w:rPr>
      </w:pPr>
      <w:r>
        <w:rPr>
          <w:rFonts w:hint="eastAsia"/>
          <w:b/>
        </w:rPr>
        <w:lastRenderedPageBreak/>
        <w:t>사무직, 판매직, 기계 조작 및 조립 등 3대 직종을 중심으로 높은 위험</w:t>
      </w:r>
    </w:p>
    <w:p w:rsidR="000A0426" w:rsidRDefault="00FE36CA" w:rsidP="000A0426">
      <w:pPr>
        <w:rPr>
          <w:rFonts w:hint="eastAsia"/>
        </w:rPr>
      </w:pPr>
      <w:r>
        <w:rPr>
          <w:rFonts w:hint="eastAsia"/>
        </w:rPr>
        <w:t xml:space="preserve">우리나라 직업에 맞게 전환한 컴퓨터 대체확률을 이용해서 </w:t>
      </w:r>
      <w:r w:rsidR="000A0426">
        <w:rPr>
          <w:rFonts w:hint="eastAsia"/>
        </w:rPr>
        <w:t xml:space="preserve">직업, </w:t>
      </w:r>
      <w:r>
        <w:rPr>
          <w:rFonts w:hint="eastAsia"/>
        </w:rPr>
        <w:t>산업, 학력, 임금수준 등</w:t>
      </w:r>
      <w:r w:rsidR="000A0426">
        <w:rPr>
          <w:rFonts w:hint="eastAsia"/>
        </w:rPr>
        <w:t xml:space="preserve"> 일자리</w:t>
      </w:r>
      <w:r>
        <w:rPr>
          <w:rFonts w:hint="eastAsia"/>
        </w:rPr>
        <w:t xml:space="preserve"> 특성에 따른 </w:t>
      </w:r>
      <w:r w:rsidR="000A0426">
        <w:rPr>
          <w:rFonts w:hint="eastAsia"/>
        </w:rPr>
        <w:t xml:space="preserve">자동화 </w:t>
      </w:r>
      <w:r>
        <w:rPr>
          <w:rFonts w:hint="eastAsia"/>
        </w:rPr>
        <w:t>위험</w:t>
      </w:r>
      <w:r w:rsidR="000A0426">
        <w:rPr>
          <w:rFonts w:hint="eastAsia"/>
        </w:rPr>
        <w:t xml:space="preserve"> 정도를 분석해 보았다.</w:t>
      </w:r>
      <w:r>
        <w:rPr>
          <w:rFonts w:hint="eastAsia"/>
        </w:rPr>
        <w:t xml:space="preserve"> </w:t>
      </w:r>
      <w:r w:rsidR="000A0426">
        <w:rPr>
          <w:rFonts w:hint="eastAsia"/>
        </w:rPr>
        <w:t xml:space="preserve">먼저 직업별로는 </w:t>
      </w:r>
      <w:r w:rsidR="000A0426">
        <w:t>‘</w:t>
      </w:r>
      <w:r w:rsidR="000A0426">
        <w:rPr>
          <w:rFonts w:hint="eastAsia"/>
        </w:rPr>
        <w:t>사무종사자</w:t>
      </w:r>
      <w:r w:rsidR="000A0426">
        <w:t>’</w:t>
      </w:r>
      <w:r w:rsidR="000A0426">
        <w:rPr>
          <w:rFonts w:hint="eastAsia"/>
        </w:rPr>
        <w:t xml:space="preserve">에서 자동화에 따른 </w:t>
      </w:r>
      <w:proofErr w:type="spellStart"/>
      <w:r w:rsidR="000A0426">
        <w:rPr>
          <w:rFonts w:hint="eastAsia"/>
        </w:rPr>
        <w:t>고위험</w:t>
      </w:r>
      <w:proofErr w:type="spellEnd"/>
      <w:r w:rsidR="000A0426">
        <w:rPr>
          <w:rFonts w:hint="eastAsia"/>
        </w:rPr>
        <w:t xml:space="preserve"> 일자리가 가장 많은 것으로 나타났다. 2017년 상반기 기준 </w:t>
      </w:r>
      <w:r w:rsidR="00D71AED">
        <w:rPr>
          <w:rFonts w:hint="eastAsia"/>
        </w:rPr>
        <w:t>사무 종사자의 취업자수 458</w:t>
      </w:r>
      <w:r w:rsidR="000A0426">
        <w:rPr>
          <w:rFonts w:hint="eastAsia"/>
        </w:rPr>
        <w:t xml:space="preserve">만명 중 79%에 해당하는 363만명이 자동화에 취약한 것으로 나타났다. 이어서 판매 종사자가 전체 취업자 306만명 중 77%인 235만명이 </w:t>
      </w:r>
      <w:proofErr w:type="spellStart"/>
      <w:r w:rsidR="000A0426">
        <w:rPr>
          <w:rFonts w:hint="eastAsia"/>
        </w:rPr>
        <w:t>고위험군으로</w:t>
      </w:r>
      <w:proofErr w:type="spellEnd"/>
      <w:r w:rsidR="000A0426">
        <w:rPr>
          <w:rFonts w:hint="eastAsia"/>
        </w:rPr>
        <w:t xml:space="preserve"> 나타났으며, 장치, 기계조작 및 조립종사자의 경우 전체 314만명의 54%인 168만명이 </w:t>
      </w:r>
      <w:proofErr w:type="spellStart"/>
      <w:r w:rsidR="000A0426">
        <w:rPr>
          <w:rFonts w:hint="eastAsia"/>
        </w:rPr>
        <w:t>고위험군에</w:t>
      </w:r>
      <w:proofErr w:type="spellEnd"/>
      <w:r w:rsidR="000A0426">
        <w:rPr>
          <w:rFonts w:hint="eastAsia"/>
        </w:rPr>
        <w:t xml:space="preserve"> 해당하였다. 3대 직종의 취업자 수는 전체 취업자의 41%로 절반에 미치지 못하지만, </w:t>
      </w:r>
      <w:proofErr w:type="spellStart"/>
      <w:r w:rsidR="000A0426">
        <w:rPr>
          <w:rFonts w:hint="eastAsia"/>
        </w:rPr>
        <w:t>고위험</w:t>
      </w:r>
      <w:proofErr w:type="spellEnd"/>
      <w:r w:rsidR="000A0426">
        <w:rPr>
          <w:rFonts w:hint="eastAsia"/>
        </w:rPr>
        <w:t xml:space="preserve"> 취업자 중에서 차지하는 비중은 78%에 이른다. </w:t>
      </w:r>
      <w:r w:rsidR="000A0426">
        <w:rPr>
          <w:rFonts w:hint="eastAsia"/>
        </w:rPr>
        <w:t>이들 3대 직종</w:t>
      </w:r>
      <w:r w:rsidR="00636A59">
        <w:rPr>
          <w:rFonts w:hint="eastAsia"/>
        </w:rPr>
        <w:t>으로</w:t>
      </w:r>
      <w:r w:rsidR="000A0426">
        <w:rPr>
          <w:rFonts w:hint="eastAsia"/>
        </w:rPr>
        <w:t xml:space="preserve"> </w:t>
      </w:r>
      <w:proofErr w:type="spellStart"/>
      <w:r w:rsidR="000A0426">
        <w:rPr>
          <w:rFonts w:hint="eastAsia"/>
        </w:rPr>
        <w:t>고위험</w:t>
      </w:r>
      <w:proofErr w:type="spellEnd"/>
      <w:r w:rsidR="000A0426">
        <w:rPr>
          <w:rFonts w:hint="eastAsia"/>
        </w:rPr>
        <w:t xml:space="preserve"> 일자리가 집중된 것</w:t>
      </w:r>
      <w:r w:rsidR="00636A59">
        <w:rPr>
          <w:rFonts w:hint="eastAsia"/>
        </w:rPr>
        <w:t>이다.</w:t>
      </w:r>
    </w:p>
    <w:p w:rsidR="005B7375" w:rsidRDefault="00507B93" w:rsidP="005B7375">
      <w:r>
        <w:rPr>
          <w:noProof/>
        </w:rPr>
        <w:drawing>
          <wp:inline distT="0" distB="0" distL="0" distR="0" wp14:anchorId="5363DD13">
            <wp:extent cx="5750150" cy="379942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594" cy="3799713"/>
                    </a:xfrm>
                    <a:prstGeom prst="rect">
                      <a:avLst/>
                    </a:prstGeom>
                    <a:noFill/>
                  </pic:spPr>
                </pic:pic>
              </a:graphicData>
            </a:graphic>
          </wp:inline>
        </w:drawing>
      </w:r>
    </w:p>
    <w:p w:rsidR="00636A59" w:rsidRDefault="008366D2" w:rsidP="008366D2">
      <w:pPr>
        <w:rPr>
          <w:rFonts w:hint="eastAsia"/>
        </w:rPr>
      </w:pPr>
      <w:r>
        <w:rPr>
          <w:rFonts w:hint="eastAsia"/>
        </w:rPr>
        <w:t xml:space="preserve">반면, 컴퓨터 대체 위험이 낮은 직업은 전문직과 관리자로 나타났다. </w:t>
      </w:r>
      <w:r>
        <w:t>‘</w:t>
      </w:r>
      <w:r>
        <w:rPr>
          <w:rFonts w:hint="eastAsia"/>
        </w:rPr>
        <w:t>전문가 및 관련 종사자</w:t>
      </w:r>
      <w:r>
        <w:t>’</w:t>
      </w:r>
      <w:r>
        <w:rPr>
          <w:rFonts w:hint="eastAsia"/>
        </w:rPr>
        <w:t xml:space="preserve">는 전체 고용의 20.6%인 547만명이 종사하고 있는데, </w:t>
      </w:r>
      <w:proofErr w:type="spellStart"/>
      <w:r w:rsidR="00636A59">
        <w:rPr>
          <w:rFonts w:hint="eastAsia"/>
        </w:rPr>
        <w:t>고위험</w:t>
      </w:r>
      <w:proofErr w:type="spellEnd"/>
      <w:r w:rsidR="00636A59">
        <w:rPr>
          <w:rFonts w:hint="eastAsia"/>
        </w:rPr>
        <w:t xml:space="preserve"> 일자리는 없는 반면, </w:t>
      </w:r>
      <w:proofErr w:type="spellStart"/>
      <w:r w:rsidR="00636A59">
        <w:rPr>
          <w:rFonts w:hint="eastAsia"/>
        </w:rPr>
        <w:t>저위험</w:t>
      </w:r>
      <w:proofErr w:type="spellEnd"/>
      <w:r w:rsidR="00636A59">
        <w:rPr>
          <w:rFonts w:hint="eastAsia"/>
        </w:rPr>
        <w:t xml:space="preserve"> 일자리의 86%가 몰려있는 것으로 나타났다. 관리자도 </w:t>
      </w:r>
      <w:proofErr w:type="spellStart"/>
      <w:r w:rsidR="00636A59">
        <w:rPr>
          <w:rFonts w:hint="eastAsia"/>
        </w:rPr>
        <w:t>고위험</w:t>
      </w:r>
      <w:proofErr w:type="spellEnd"/>
      <w:r w:rsidR="00636A59">
        <w:rPr>
          <w:rFonts w:hint="eastAsia"/>
        </w:rPr>
        <w:t xml:space="preserve"> 일자리는 없는 것으로 나타난 가운데, 전체 30만명 중 26만명이 </w:t>
      </w:r>
      <w:proofErr w:type="spellStart"/>
      <w:r w:rsidR="00636A59">
        <w:rPr>
          <w:rFonts w:hint="eastAsia"/>
        </w:rPr>
        <w:t>저위험</w:t>
      </w:r>
      <w:proofErr w:type="spellEnd"/>
      <w:r w:rsidR="00636A59">
        <w:rPr>
          <w:rFonts w:hint="eastAsia"/>
        </w:rPr>
        <w:t xml:space="preserve"> 일자리 </w:t>
      </w:r>
      <w:proofErr w:type="spellStart"/>
      <w:r w:rsidR="00636A59">
        <w:rPr>
          <w:rFonts w:hint="eastAsia"/>
        </w:rPr>
        <w:t>인것으로</w:t>
      </w:r>
      <w:proofErr w:type="spellEnd"/>
      <w:r w:rsidR="00636A59">
        <w:rPr>
          <w:rFonts w:hint="eastAsia"/>
        </w:rPr>
        <w:t xml:space="preserve"> 나타났다. </w:t>
      </w:r>
    </w:p>
    <w:p w:rsidR="008366D2" w:rsidRDefault="008366D2" w:rsidP="008366D2">
      <w:pPr>
        <w:rPr>
          <w:rFonts w:hint="eastAsia"/>
        </w:rPr>
      </w:pPr>
      <w:r>
        <w:rPr>
          <w:rFonts w:hint="eastAsia"/>
        </w:rPr>
        <w:t xml:space="preserve">보다 상세한 직업별 컴퓨터 대체확률을 살펴보기 위해서 </w:t>
      </w:r>
      <w:proofErr w:type="spellStart"/>
      <w:r>
        <w:rPr>
          <w:rFonts w:hint="eastAsia"/>
        </w:rPr>
        <w:t>세분류</w:t>
      </w:r>
      <w:proofErr w:type="spellEnd"/>
      <w:r>
        <w:rPr>
          <w:rFonts w:hint="eastAsia"/>
        </w:rPr>
        <w:t xml:space="preserve"> 기준으로 상위 20대 직업과 하위 20대 직업을 살펴보면 &lt;표&gt;와 같다. 통신서비스 판매원, </w:t>
      </w:r>
      <w:proofErr w:type="spellStart"/>
      <w:r>
        <w:rPr>
          <w:rFonts w:hint="eastAsia"/>
        </w:rPr>
        <w:t>텔레마케터</w:t>
      </w:r>
      <w:proofErr w:type="spellEnd"/>
      <w:r>
        <w:rPr>
          <w:rFonts w:hint="eastAsia"/>
        </w:rPr>
        <w:t xml:space="preserve">, 인터넷 판매원 등과 같이 </w:t>
      </w:r>
      <w:r>
        <w:rPr>
          <w:rFonts w:hint="eastAsia"/>
        </w:rPr>
        <w:lastRenderedPageBreak/>
        <w:t>온라인을 통한 판매를 주요 업무로 하는 직업들의 컴퓨터 대체 확률이 매우 높게 나타났다. 한편, 회계사와 세무사도 컴퓨터 대체확률이 각각 0.957로 전문직의 경우에도 업무에 따라 컴퓨터에 의한 대체에서 자유롭지 못할 수 있음을 보여주었다.</w:t>
      </w:r>
    </w:p>
    <w:p w:rsidR="00636A59" w:rsidRPr="00260CF5" w:rsidRDefault="00636A59" w:rsidP="00636A59">
      <w:pPr>
        <w:jc w:val="center"/>
        <w:rPr>
          <w:b/>
        </w:rPr>
      </w:pPr>
      <w:r w:rsidRPr="00260CF5">
        <w:rPr>
          <w:rFonts w:hint="eastAsia"/>
          <w:b/>
        </w:rPr>
        <w:t>&lt;컴퓨터화 위험이 높은 직업과 낮은 직업</w:t>
      </w:r>
      <w:r>
        <w:rPr>
          <w:rFonts w:hint="eastAsia"/>
          <w:b/>
        </w:rPr>
        <w:t xml:space="preserve"> 상위 20개</w:t>
      </w:r>
      <w:r w:rsidRPr="00260CF5">
        <w:rPr>
          <w:rFonts w:hint="eastAsia"/>
          <w:b/>
        </w:rPr>
        <w:t>&gt;</w:t>
      </w:r>
    </w:p>
    <w:p w:rsidR="00636A59" w:rsidRDefault="00636A59" w:rsidP="00636A59">
      <w:r>
        <w:rPr>
          <w:noProof/>
        </w:rPr>
        <w:drawing>
          <wp:inline distT="0" distB="0" distL="0" distR="0" wp14:anchorId="10DF3F00" wp14:editId="5F8094FA">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19029"/>
                    </a:xfrm>
                    <a:prstGeom prst="rect">
                      <a:avLst/>
                    </a:prstGeom>
                  </pic:spPr>
                </pic:pic>
              </a:graphicData>
            </a:graphic>
          </wp:inline>
        </w:drawing>
      </w:r>
    </w:p>
    <w:p w:rsidR="008366D2" w:rsidRDefault="008366D2" w:rsidP="008366D2">
      <w:r>
        <w:rPr>
          <w:rFonts w:hint="eastAsia"/>
        </w:rPr>
        <w:t xml:space="preserve">일반적으로 전문직은 고도의 비정형화된 업무를 정신 노동으로 처리해 왔기 때문에 자동화가 어려운 것으로 알려져 왔다. 오히려 금융산업의 예에서 보듯이 컴퓨터, 인터넷 등 정보통신기술의 발전에 따라 업무의 생산성이 향상되면서 일자리가 증가해 온 경우도 있다. 그러나 직업별 컴퓨터 대체확률을 살펴보면, 의사의 경우 0.0042로 매우 낮게 나타나지만, 반대로 관세사, 회계사, 세무사는 각각 0.985, 0.957, 0.957로 </w:t>
      </w:r>
      <w:proofErr w:type="spellStart"/>
      <w:r>
        <w:rPr>
          <w:rFonts w:hint="eastAsia"/>
        </w:rPr>
        <w:t>세분류</w:t>
      </w:r>
      <w:proofErr w:type="spellEnd"/>
      <w:r>
        <w:rPr>
          <w:rFonts w:hint="eastAsia"/>
        </w:rPr>
        <w:t xml:space="preserve"> 직업 기준 상위 20위에 포진해 있다. </w:t>
      </w:r>
      <w:proofErr w:type="spellStart"/>
      <w:r>
        <w:rPr>
          <w:rFonts w:hint="eastAsia"/>
        </w:rPr>
        <w:t>펀드매너저</w:t>
      </w:r>
      <w:proofErr w:type="spellEnd"/>
      <w:r>
        <w:rPr>
          <w:rFonts w:hint="eastAsia"/>
        </w:rPr>
        <w:t xml:space="preserve">(컴퓨터 대체확률 0.542), 애널리스트(0.405) 등 금융 분야의 전문직도 컴퓨터에 의한 자동화에 안심할 수 없는 상황인 것으로 나타나고 있다. 인간의 전문 지식이 요구되는 분야에도 자동화가 쉽게 도입될 수 있음을 보여주는 것이다. </w:t>
      </w:r>
    </w:p>
    <w:p w:rsidR="008366D2" w:rsidRDefault="008366D2" w:rsidP="008366D2">
      <w:r>
        <w:rPr>
          <w:rFonts w:hint="eastAsia"/>
        </w:rPr>
        <w:t xml:space="preserve">이미 인공지능 분야에서는 유사한 사례가 발견되고 있다. 알파고 쇼크의 장본인 </w:t>
      </w:r>
      <w:proofErr w:type="spellStart"/>
      <w:r>
        <w:rPr>
          <w:rFonts w:hint="eastAsia"/>
        </w:rPr>
        <w:t>구글</w:t>
      </w:r>
      <w:proofErr w:type="spellEnd"/>
      <w:r>
        <w:t xml:space="preserve"> </w:t>
      </w:r>
      <w:proofErr w:type="spellStart"/>
      <w:r>
        <w:t>딥마인드팀</w:t>
      </w:r>
      <w:r>
        <w:rPr>
          <w:rFonts w:hint="eastAsia"/>
        </w:rPr>
        <w:t>은</w:t>
      </w:r>
      <w:proofErr w:type="spellEnd"/>
      <w:r>
        <w:rPr>
          <w:rFonts w:hint="eastAsia"/>
        </w:rPr>
        <w:t xml:space="preserve"> 지난해 </w:t>
      </w:r>
      <w:r>
        <w:t xml:space="preserve">인간 </w:t>
      </w:r>
      <w:proofErr w:type="spellStart"/>
      <w:r>
        <w:t>최고수들을</w:t>
      </w:r>
      <w:proofErr w:type="spellEnd"/>
      <w:r>
        <w:t xml:space="preserve"> 격파한 ‘알파고’</w:t>
      </w:r>
      <w:proofErr w:type="spellStart"/>
      <w:r>
        <w:t>를</w:t>
      </w:r>
      <w:proofErr w:type="spellEnd"/>
      <w:r>
        <w:t xml:space="preserve"> 압도하는 새 인공지능 ‘알파고 제로’</w:t>
      </w:r>
      <w:proofErr w:type="spellStart"/>
      <w:r>
        <w:t>를</w:t>
      </w:r>
      <w:proofErr w:type="spellEnd"/>
      <w:r>
        <w:t xml:space="preserve"> 공개했다. </w:t>
      </w:r>
      <w:proofErr w:type="spellStart"/>
      <w:r>
        <w:rPr>
          <w:rFonts w:hint="eastAsia"/>
        </w:rPr>
        <w:t>이세돌</w:t>
      </w:r>
      <w:proofErr w:type="spellEnd"/>
      <w:r>
        <w:rPr>
          <w:rFonts w:hint="eastAsia"/>
        </w:rPr>
        <w:t xml:space="preserve"> 9단을 격파한 </w:t>
      </w:r>
      <w:r>
        <w:t>‘</w:t>
      </w:r>
      <w:r>
        <w:rPr>
          <w:rFonts w:hint="eastAsia"/>
        </w:rPr>
        <w:t>알파고 Lee</w:t>
      </w:r>
      <w:r>
        <w:t>’</w:t>
      </w:r>
      <w:r>
        <w:rPr>
          <w:rFonts w:hint="eastAsia"/>
        </w:rPr>
        <w:t xml:space="preserve">의 경우 7개월 간 </w:t>
      </w:r>
      <w:proofErr w:type="spellStart"/>
      <w:r>
        <w:rPr>
          <w:rFonts w:hint="eastAsia"/>
        </w:rPr>
        <w:t>기보</w:t>
      </w:r>
      <w:proofErr w:type="spellEnd"/>
      <w:r>
        <w:rPr>
          <w:rFonts w:hint="eastAsia"/>
        </w:rPr>
        <w:t xml:space="preserve"> 데이터를 학습했고, 온라인을 통해서 인간 고수들과 대국을 거치면서 실력을 키웠다. 반면에, </w:t>
      </w:r>
      <w:r>
        <w:t>‘</w:t>
      </w:r>
      <w:r>
        <w:rPr>
          <w:rFonts w:hint="eastAsia"/>
        </w:rPr>
        <w:t>알파고 제로</w:t>
      </w:r>
      <w:r>
        <w:t>’</w:t>
      </w:r>
      <w:r>
        <w:rPr>
          <w:rFonts w:hint="eastAsia"/>
        </w:rPr>
        <w:t xml:space="preserve">는 인간과의 대결이나 </w:t>
      </w:r>
      <w:proofErr w:type="spellStart"/>
      <w:r>
        <w:rPr>
          <w:rFonts w:hint="eastAsia"/>
        </w:rPr>
        <w:t>기보를</w:t>
      </w:r>
      <w:proofErr w:type="spellEnd"/>
      <w:r>
        <w:rPr>
          <w:rFonts w:hint="eastAsia"/>
        </w:rPr>
        <w:t xml:space="preserve"> 학습하지 않고, 72시간을 스스로 대국하여 실력을 쌓은 후 </w:t>
      </w:r>
      <w:r>
        <w:t>‘</w:t>
      </w:r>
      <w:r>
        <w:rPr>
          <w:rFonts w:hint="eastAsia"/>
        </w:rPr>
        <w:t>알파고 리</w:t>
      </w:r>
      <w:r>
        <w:t>’</w:t>
      </w:r>
      <w:r>
        <w:rPr>
          <w:rFonts w:hint="eastAsia"/>
        </w:rPr>
        <w:t xml:space="preserve">와 대국한 결과 100전 100승이라는 압도적인 성적을 거두었다. </w:t>
      </w:r>
      <w:proofErr w:type="spellStart"/>
      <w:r>
        <w:rPr>
          <w:rFonts w:hint="eastAsia"/>
        </w:rPr>
        <w:t>딥마인드의</w:t>
      </w:r>
      <w:proofErr w:type="spellEnd"/>
      <w:r>
        <w:rPr>
          <w:rFonts w:hint="eastAsia"/>
        </w:rPr>
        <w:t xml:space="preserve"> </w:t>
      </w:r>
      <w:proofErr w:type="spellStart"/>
      <w:r>
        <w:rPr>
          <w:rFonts w:hint="eastAsia"/>
        </w:rPr>
        <w:t>데이비드</w:t>
      </w:r>
      <w:proofErr w:type="spellEnd"/>
      <w:r>
        <w:rPr>
          <w:rFonts w:hint="eastAsia"/>
        </w:rPr>
        <w:t xml:space="preserve"> </w:t>
      </w:r>
      <w:proofErr w:type="spellStart"/>
      <w:r>
        <w:rPr>
          <w:rFonts w:hint="eastAsia"/>
        </w:rPr>
        <w:t>실버</w:t>
      </w:r>
      <w:proofErr w:type="spellEnd"/>
      <w:r>
        <w:rPr>
          <w:rFonts w:hint="eastAsia"/>
        </w:rPr>
        <w:t xml:space="preserve"> 박사는 “인간</w:t>
      </w:r>
      <w:r>
        <w:t xml:space="preserve"> 지식의 한계에 더 </w:t>
      </w:r>
      <w:r>
        <w:lastRenderedPageBreak/>
        <w:t>이상 속박되지 않기 때문”</w:t>
      </w:r>
      <w:r>
        <w:rPr>
          <w:rFonts w:hint="eastAsia"/>
        </w:rPr>
        <w:t xml:space="preserve">에 알파고 제로가 더 강해질 수 있다고 밝혔다. </w:t>
      </w:r>
    </w:p>
    <w:p w:rsidR="008366D2" w:rsidRPr="00726D8A" w:rsidRDefault="008366D2" w:rsidP="008366D2">
      <w:r>
        <w:rPr>
          <w:rFonts w:hint="eastAsia"/>
        </w:rPr>
        <w:t xml:space="preserve">향후 전문직에도 바둑과 유사하게 인공지능이 스스로 학습하여 인간의 능력을 추월할 가능성이 높아질 것으로 보인다. 과거와 같이 </w:t>
      </w:r>
      <w:proofErr w:type="spellStart"/>
      <w:r>
        <w:rPr>
          <w:rFonts w:hint="eastAsia"/>
        </w:rPr>
        <w:t>중숙련</w:t>
      </w:r>
      <w:proofErr w:type="spellEnd"/>
      <w:r>
        <w:rPr>
          <w:rFonts w:hint="eastAsia"/>
        </w:rPr>
        <w:t xml:space="preserve"> 일자리가 사라지고, </w:t>
      </w:r>
      <w:proofErr w:type="spellStart"/>
      <w:r>
        <w:rPr>
          <w:rFonts w:hint="eastAsia"/>
        </w:rPr>
        <w:t>고숙련</w:t>
      </w:r>
      <w:proofErr w:type="spellEnd"/>
      <w:r>
        <w:rPr>
          <w:rFonts w:hint="eastAsia"/>
        </w:rPr>
        <w:t>/</w:t>
      </w:r>
      <w:proofErr w:type="spellStart"/>
      <w:r>
        <w:rPr>
          <w:rFonts w:hint="eastAsia"/>
        </w:rPr>
        <w:t>저숙련</w:t>
      </w:r>
      <w:proofErr w:type="spellEnd"/>
      <w:r>
        <w:rPr>
          <w:rFonts w:hint="eastAsia"/>
        </w:rPr>
        <w:t xml:space="preserve"> 일자리 중심으로 증가했던 패턴도 인공지능이 일자리에 대한 수요에 미치는 영향에 따라 과거와는 다른 양상으로 전개될 수 있다. 현재의 교육과 훈련 제도도 기술 변화에 맞게 변해야 한다. 인공지능과 최대한 보완적인 직무를 수행할 수 있도록 하는 방향이 예가 될 수 있다.</w:t>
      </w:r>
    </w:p>
    <w:p w:rsidR="008366D2" w:rsidRPr="008366D2" w:rsidRDefault="008366D2" w:rsidP="008366D2">
      <w:r>
        <w:rPr>
          <w:rFonts w:hint="eastAsia"/>
        </w:rPr>
        <w:t>반면, 컴퓨터에 의해서 대체되기 힘든 직업으로는 영양사(컴퓨터 대체확률 0.004), 의사(0.004), 교육 관련 전문가(0.004), 연구관리자(0.018) 등 주로 보건, 교육, 연구 등 사람간의 상호 의사소통이 중요하고, 고도의 지적 능력이 필요한 작업인 것으로 나타났다. 창의적 업무, 사회적 업무, 인지관련 업무 등을 컴퓨터로 대체되기 힘든 것으로 상정한 것과 일맥상통하는 결과인 것으로 보인다.</w:t>
      </w:r>
    </w:p>
    <w:p w:rsidR="00BA4562" w:rsidRPr="00A800A5" w:rsidRDefault="00BA4562" w:rsidP="00BA4562">
      <w:pPr>
        <w:rPr>
          <w:b/>
        </w:rPr>
      </w:pPr>
      <w:proofErr w:type="spellStart"/>
      <w:r>
        <w:rPr>
          <w:rFonts w:hint="eastAsia"/>
          <w:b/>
        </w:rPr>
        <w:t>도소매업</w:t>
      </w:r>
      <w:proofErr w:type="spellEnd"/>
      <w:r>
        <w:rPr>
          <w:rFonts w:hint="eastAsia"/>
          <w:b/>
        </w:rPr>
        <w:t xml:space="preserve">, </w:t>
      </w:r>
      <w:proofErr w:type="spellStart"/>
      <w:r>
        <w:rPr>
          <w:rFonts w:hint="eastAsia"/>
          <w:b/>
        </w:rPr>
        <w:t>숙박음식점업</w:t>
      </w:r>
      <w:proofErr w:type="spellEnd"/>
      <w:r>
        <w:rPr>
          <w:rFonts w:hint="eastAsia"/>
          <w:b/>
        </w:rPr>
        <w:t>, 제조업 등 3대 산업의 자동화 리스크 높아</w:t>
      </w:r>
    </w:p>
    <w:p w:rsidR="00B678AE" w:rsidRDefault="00BE3D89" w:rsidP="00310D59">
      <w:r>
        <w:rPr>
          <w:rFonts w:hint="eastAsia"/>
        </w:rPr>
        <w:t xml:space="preserve">산업별로는 </w:t>
      </w:r>
      <w:r w:rsidR="00AB7034">
        <w:rPr>
          <w:rFonts w:hint="eastAsia"/>
        </w:rPr>
        <w:t xml:space="preserve">대분류 기준 절반 이상의 산업이 평균 대체확률이 0.5 이상에서 분포하는 가운데, 고위험 취업자 비중이 50% 이상인 </w:t>
      </w:r>
      <w:r>
        <w:rPr>
          <w:rFonts w:hint="eastAsia"/>
        </w:rPr>
        <w:t>3</w:t>
      </w:r>
      <w:r w:rsidR="00AB7034">
        <w:rPr>
          <w:rFonts w:hint="eastAsia"/>
        </w:rPr>
        <w:t>개</w:t>
      </w:r>
      <w:r>
        <w:rPr>
          <w:rFonts w:hint="eastAsia"/>
        </w:rPr>
        <w:t xml:space="preserve"> 업종에서 </w:t>
      </w:r>
      <w:r w:rsidR="00AB7034">
        <w:rPr>
          <w:rFonts w:hint="eastAsia"/>
        </w:rPr>
        <w:t xml:space="preserve">위험 </w:t>
      </w:r>
      <w:r>
        <w:rPr>
          <w:rFonts w:hint="eastAsia"/>
        </w:rPr>
        <w:t xml:space="preserve">노출도가 높은 것으로 나타났다. </w:t>
      </w:r>
      <w:r w:rsidR="00C152C5">
        <w:t>‘</w:t>
      </w:r>
      <w:r>
        <w:rPr>
          <w:rFonts w:hint="eastAsia"/>
        </w:rPr>
        <w:t>도매 및 소매업</w:t>
      </w:r>
      <w:r w:rsidR="00C152C5">
        <w:t>’</w:t>
      </w:r>
      <w:r>
        <w:rPr>
          <w:rFonts w:hint="eastAsia"/>
        </w:rPr>
        <w:t xml:space="preserve">은 대체확률이 </w:t>
      </w:r>
      <w:r w:rsidR="00B4256E">
        <w:rPr>
          <w:rFonts w:hint="eastAsia"/>
        </w:rPr>
        <w:t>0.74</w:t>
      </w:r>
      <w:r>
        <w:rPr>
          <w:rFonts w:hint="eastAsia"/>
        </w:rPr>
        <w:t xml:space="preserve">로 </w:t>
      </w:r>
      <w:r w:rsidR="00B678AE">
        <w:rPr>
          <w:rFonts w:hint="eastAsia"/>
        </w:rPr>
        <w:t xml:space="preserve">현재 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고위험군에 속하는 것으로 나타났다. 이어서 </w:t>
      </w:r>
      <w:r w:rsidR="00C152C5">
        <w:t>‘</w:t>
      </w:r>
      <w:r w:rsidR="00B678AE">
        <w:rPr>
          <w:rFonts w:hint="eastAsia"/>
        </w:rPr>
        <w:t>제조업</w:t>
      </w:r>
      <w:r w:rsidR="00C152C5">
        <w:t>’</w:t>
      </w:r>
      <w:r w:rsidR="00B678AE">
        <w:rPr>
          <w:rFonts w:hint="eastAsia"/>
        </w:rPr>
        <w:t xml:space="preserve">이 대체확률 </w:t>
      </w:r>
      <w:r w:rsidR="00B4256E">
        <w:rPr>
          <w:rFonts w:hint="eastAsia"/>
        </w:rPr>
        <w:t>0.70</w:t>
      </w:r>
      <w:r w:rsidR="00B678AE">
        <w:rPr>
          <w:rFonts w:hint="eastAsia"/>
        </w:rPr>
        <w:t>로 제조업 취업자 444만명의 62%</w:t>
      </w:r>
      <w:r w:rsidR="00B4256E">
        <w:rPr>
          <w:rFonts w:hint="eastAsia"/>
        </w:rPr>
        <w:t>(275만명)</w:t>
      </w:r>
      <w:r w:rsidR="00B678AE">
        <w:rPr>
          <w:rFonts w:hint="eastAsia"/>
        </w:rPr>
        <w:t xml:space="preserve">가 고위험군에 속하는 것으로 나타났다. </w:t>
      </w:r>
      <w:r w:rsidR="00C152C5">
        <w:t>‘</w:t>
      </w:r>
      <w:r w:rsidR="00B678AE">
        <w:rPr>
          <w:rFonts w:hint="eastAsia"/>
        </w:rPr>
        <w:t>숙박 및 음식점업</w:t>
      </w:r>
      <w:r w:rsidR="00C152C5">
        <w:t>’</w:t>
      </w:r>
      <w:r w:rsidR="00B678AE">
        <w:rPr>
          <w:rFonts w:hint="eastAsia"/>
        </w:rPr>
        <w:t xml:space="preserve">은 대체확률이 </w:t>
      </w:r>
      <w:r w:rsidR="00B4256E">
        <w:rPr>
          <w:rFonts w:hint="eastAsia"/>
        </w:rPr>
        <w:t>0.68</w:t>
      </w:r>
      <w:r w:rsidR="00B678AE">
        <w:rPr>
          <w:rFonts w:hint="eastAsia"/>
        </w:rPr>
        <w:t>로 57%</w:t>
      </w:r>
      <w:r w:rsidR="00B4256E">
        <w:rPr>
          <w:rFonts w:hint="eastAsia"/>
        </w:rPr>
        <w:t>(130만명</w:t>
      </w:r>
      <w:r w:rsidR="00B678AE">
        <w:rPr>
          <w:rFonts w:hint="eastAsia"/>
        </w:rPr>
        <w:t xml:space="preserve">)의 취업자가 고위험군에 해당하는 것으로 나타났다. 이들 3대 리스크 업종의 취업자수는 1048만명으로 전체의 39%를 차지하지만, 고위험군에 노출된 취업자 중에서 차지하는 비중은 69%로 </w:t>
      </w:r>
      <w:r w:rsidR="00AB7034">
        <w:rPr>
          <w:rFonts w:hint="eastAsia"/>
        </w:rPr>
        <w:t>미래에 자동화로 인해서 가장</w:t>
      </w:r>
      <w:r w:rsidR="00B4256E">
        <w:rPr>
          <w:rFonts w:hint="eastAsia"/>
        </w:rPr>
        <w:t xml:space="preserve"> 타격이 클 것으로 </w:t>
      </w:r>
      <w:r w:rsidR="00AB7034">
        <w:rPr>
          <w:rFonts w:hint="eastAsia"/>
        </w:rPr>
        <w:t xml:space="preserve">예상되는 </w:t>
      </w:r>
      <w:r w:rsidR="00B4256E">
        <w:rPr>
          <w:rFonts w:hint="eastAsia"/>
        </w:rPr>
        <w:t>산업으로 나타났다.</w:t>
      </w:r>
    </w:p>
    <w:p w:rsidR="00B678AE" w:rsidRPr="00B678AE" w:rsidRDefault="00B678AE" w:rsidP="00E22B17">
      <w:pPr>
        <w:jc w:val="left"/>
        <w:rPr>
          <w:b/>
        </w:rPr>
      </w:pPr>
      <w:r w:rsidRPr="00260CF5">
        <w:rPr>
          <w:rFonts w:hint="eastAsia"/>
          <w:b/>
        </w:rPr>
        <w:t>&lt;</w:t>
      </w:r>
      <w:r>
        <w:rPr>
          <w:rFonts w:hint="eastAsia"/>
          <w:b/>
        </w:rPr>
        <w:t>산업별 컴퓨터 대체확률 및 고위험 취업자수</w:t>
      </w:r>
      <w:r w:rsidRPr="00260CF5">
        <w:rPr>
          <w:rFonts w:hint="eastAsia"/>
          <w:b/>
        </w:rPr>
        <w:t>&gt;</w:t>
      </w:r>
      <w:r>
        <w:rPr>
          <w:rFonts w:hint="eastAsia"/>
          <w:b/>
        </w:rPr>
        <w:br/>
      </w:r>
      <w:r w:rsidR="00B4256E">
        <w:rPr>
          <w:noProof/>
        </w:rPr>
        <w:lastRenderedPageBreak/>
        <w:drawing>
          <wp:inline distT="0" distB="0" distL="0" distR="0" wp14:anchorId="13E03C74" wp14:editId="1C7BE01F">
            <wp:extent cx="5270500" cy="2562612"/>
            <wp:effectExtent l="0" t="0" r="635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68823" cy="2561797"/>
                    </a:xfrm>
                    <a:prstGeom prst="rect">
                      <a:avLst/>
                    </a:prstGeom>
                  </pic:spPr>
                </pic:pic>
              </a:graphicData>
            </a:graphic>
          </wp:inline>
        </w:drawing>
      </w:r>
      <w:r w:rsidR="00FB086A">
        <w:rPr>
          <w:b/>
        </w:rPr>
        <w:br/>
      </w:r>
      <w:r w:rsidRPr="00FB086A">
        <w:rPr>
          <w:rFonts w:hint="eastAsia"/>
          <w:b/>
          <w:sz w:val="16"/>
        </w:rPr>
        <w:t>주1: 가로축은 산업별 컴퓨터화 확률, 세로축은 산업별 고위험 취업자 비중, 버블은 고위험 취업자 수를 나타냄.</w:t>
      </w:r>
      <w:r w:rsidRPr="00FB086A">
        <w:rPr>
          <w:rFonts w:hint="eastAsia"/>
          <w:b/>
          <w:sz w:val="16"/>
        </w:rPr>
        <w:br/>
        <w:t>주2: 고위험 취업자는 컴퓨터화 대체확률이 0.7 이상</w:t>
      </w:r>
    </w:p>
    <w:p w:rsidR="00257D7E" w:rsidRPr="00E33805" w:rsidRDefault="00E33805" w:rsidP="00E33805">
      <w:pPr>
        <w:jc w:val="center"/>
        <w:rPr>
          <w:b/>
        </w:rPr>
      </w:pPr>
      <w:bookmarkStart w:id="3" w:name="OLE_LINK3"/>
      <w:bookmarkStart w:id="4" w:name="OLE_LINK4"/>
      <w:r w:rsidRPr="00E33805">
        <w:rPr>
          <w:rFonts w:hint="eastAsia"/>
          <w:b/>
        </w:rPr>
        <w:t xml:space="preserve">&lt;산업별 대체 </w:t>
      </w:r>
      <w:proofErr w:type="spellStart"/>
      <w:r w:rsidRPr="00E33805">
        <w:rPr>
          <w:rFonts w:hint="eastAsia"/>
          <w:b/>
        </w:rPr>
        <w:t>위험군</w:t>
      </w:r>
      <w:proofErr w:type="spellEnd"/>
      <w:r w:rsidRPr="00E33805">
        <w:rPr>
          <w:rFonts w:hint="eastAsia"/>
          <w:b/>
        </w:rPr>
        <w:t xml:space="preserve"> 종사자수 현황&gt;</w:t>
      </w:r>
    </w:p>
    <w:bookmarkEnd w:id="3"/>
    <w:bookmarkEnd w:id="4"/>
    <w:p w:rsidR="00257D7E" w:rsidRDefault="00F46F9D" w:rsidP="00C152C5">
      <w:r>
        <w:rPr>
          <w:noProof/>
        </w:rPr>
        <w:drawing>
          <wp:inline distT="0" distB="0" distL="0" distR="0" wp14:anchorId="222AA0C0">
            <wp:extent cx="5175849" cy="3914812"/>
            <wp:effectExtent l="0" t="0" r="635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92" cy="3921122"/>
                    </a:xfrm>
                    <a:prstGeom prst="rect">
                      <a:avLst/>
                    </a:prstGeom>
                    <a:noFill/>
                    <a:ln>
                      <a:noFill/>
                    </a:ln>
                    <a:effectLst/>
                  </pic:spPr>
                </pic:pic>
              </a:graphicData>
            </a:graphic>
          </wp:inline>
        </w:drawing>
      </w:r>
      <w:r w:rsidR="007049ED">
        <w:rPr>
          <w:rFonts w:hint="eastAsia"/>
        </w:rPr>
        <w:tab/>
      </w:r>
    </w:p>
    <w:p w:rsidR="00257D7E" w:rsidRDefault="00B93893" w:rsidP="00C152C5">
      <w:r>
        <w:rPr>
          <w:rFonts w:hint="eastAsia"/>
        </w:rPr>
        <w:t>3대 리스크 업종</w:t>
      </w:r>
      <w:r w:rsidR="002A06C5">
        <w:rPr>
          <w:rFonts w:hint="eastAsia"/>
        </w:rPr>
        <w:t xml:space="preserve">의 직업, 학력별 분포를 보면 산업별로 특징이 나타난다. 직업별로 살펴보면, 도소매의 경우 판매종사자의 비중이 전체 산업의 평균 비중에 비해서 48%p 높은 것으로 나타난다. </w:t>
      </w:r>
      <w:r w:rsidR="002A06C5">
        <w:rPr>
          <w:rFonts w:hint="eastAsia"/>
        </w:rPr>
        <w:lastRenderedPageBreak/>
        <w:t>판매종사자의 평균 대체확률이 0.76으로 사무종사자에 이어 두번째로 높</w:t>
      </w:r>
      <w:r w:rsidR="00B152BD">
        <w:rPr>
          <w:rFonts w:hint="eastAsia"/>
        </w:rPr>
        <w:t xml:space="preserve">게 나타난다. 제조업의 경우에는 장치, 기계조작 및 조립종사자, </w:t>
      </w:r>
      <w:proofErr w:type="spellStart"/>
      <w:r w:rsidR="00B152BD">
        <w:rPr>
          <w:rFonts w:hint="eastAsia"/>
        </w:rPr>
        <w:t>기능원</w:t>
      </w:r>
      <w:proofErr w:type="spellEnd"/>
      <w:r w:rsidR="00B152BD">
        <w:rPr>
          <w:rFonts w:hint="eastAsia"/>
        </w:rPr>
        <w:t xml:space="preserve"> 및 관련 기능 종사자 등 생산직의 비중이 높을 뿐만 아니라, 사무직의 비중도 평균보다 5%p가 높게 나타나기 때문에 고위험군의 비중이 높은 것으로 보인다. 숙박 및 음식업의 경우에는 서비스 종사바의 비중이 전체 평균 대비 55%p 높게 분포하고, 단순노무 종사자의 비중도 6%p 높게 나타나는 것이 리스크의 원인으로 분석된다.</w:t>
      </w:r>
    </w:p>
    <w:p w:rsidR="00B152BD" w:rsidRPr="00B152BD" w:rsidRDefault="00B152BD" w:rsidP="00B152BD">
      <w:pPr>
        <w:jc w:val="center"/>
      </w:pPr>
      <w:r>
        <w:rPr>
          <w:rFonts w:hint="eastAsia"/>
        </w:rPr>
        <w:t xml:space="preserve">&lt;3대 </w:t>
      </w:r>
      <w:proofErr w:type="spellStart"/>
      <w:r>
        <w:rPr>
          <w:rFonts w:hint="eastAsia"/>
        </w:rPr>
        <w:t>리스크</w:t>
      </w:r>
      <w:proofErr w:type="spellEnd"/>
      <w:r>
        <w:rPr>
          <w:rFonts w:hint="eastAsia"/>
        </w:rPr>
        <w:t xml:space="preserve"> 업종의 직업별 종사자 비중&gt;</w:t>
      </w:r>
      <w:r>
        <w:rPr>
          <w:rFonts w:hint="eastAsia"/>
        </w:rPr>
        <w:br/>
        <w:t>(</w:t>
      </w:r>
      <w:proofErr w:type="spellStart"/>
      <w:r>
        <w:rPr>
          <w:rFonts w:hint="eastAsia"/>
        </w:rPr>
        <w:t>전산업</w:t>
      </w:r>
      <w:proofErr w:type="spellEnd"/>
      <w:r>
        <w:rPr>
          <w:rFonts w:hint="eastAsia"/>
        </w:rPr>
        <w:t xml:space="preserve"> 평균 대비 차이, %p)</w:t>
      </w:r>
    </w:p>
    <w:p w:rsidR="00B93893" w:rsidRDefault="00B93893" w:rsidP="00C152C5">
      <w:r>
        <w:rPr>
          <w:noProof/>
        </w:rPr>
        <w:drawing>
          <wp:inline distT="0" distB="0" distL="0" distR="0" wp14:anchorId="596EF3F9" wp14:editId="6197AE29">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949081"/>
                    </a:xfrm>
                    <a:prstGeom prst="rect">
                      <a:avLst/>
                    </a:prstGeom>
                  </pic:spPr>
                </pic:pic>
              </a:graphicData>
            </a:graphic>
          </wp:inline>
        </w:drawing>
      </w:r>
    </w:p>
    <w:p w:rsidR="00C152C5" w:rsidRDefault="004E37D7" w:rsidP="00C152C5">
      <w:r>
        <w:rPr>
          <w:rFonts w:hint="eastAsia"/>
        </w:rPr>
        <w:t>한편, 컴퓨터 대체 위험도</w:t>
      </w:r>
      <w:r w:rsidR="00E33805">
        <w:rPr>
          <w:rFonts w:hint="eastAsia"/>
        </w:rPr>
        <w:t>가</w:t>
      </w:r>
      <w:r>
        <w:rPr>
          <w:rFonts w:hint="eastAsia"/>
        </w:rPr>
        <w:t xml:space="preserve">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proofErr w:type="gramStart"/>
      <w:r w:rsidR="00C152C5">
        <w:rPr>
          <w:rFonts w:hint="eastAsia"/>
        </w:rPr>
        <w:t xml:space="preserve">이어서 </w:t>
      </w:r>
      <w:r w:rsidR="00C152C5">
        <w:t>’</w:t>
      </w:r>
      <w:proofErr w:type="spellStart"/>
      <w:r>
        <w:rPr>
          <w:rFonts w:hint="eastAsia"/>
        </w:rPr>
        <w:t>보건업</w:t>
      </w:r>
      <w:proofErr w:type="spellEnd"/>
      <w:proofErr w:type="gramEnd"/>
      <w:r>
        <w:rPr>
          <w:rFonts w:hint="eastAsia"/>
        </w:rPr>
        <w:t xml:space="preserve"> 및 사회복지 서비스업</w:t>
      </w:r>
      <w:r w:rsidR="00C152C5">
        <w:t>’</w:t>
      </w:r>
      <w:r w:rsidR="00C152C5">
        <w:rPr>
          <w:rFonts w:hint="eastAsia"/>
        </w:rPr>
        <w:t xml:space="preserve">이 </w:t>
      </w:r>
      <w:r w:rsidR="00B4256E">
        <w:rPr>
          <w:rFonts w:hint="eastAsia"/>
        </w:rPr>
        <w:t>0.31</w:t>
      </w:r>
      <w:r w:rsidR="00916D53">
        <w:rPr>
          <w:rFonts w:hint="eastAsia"/>
        </w:rPr>
        <w:t xml:space="preserve">, </w:t>
      </w:r>
      <w:r w:rsidR="00916D53">
        <w:t>‘</w:t>
      </w:r>
      <w:r w:rsidR="004A2D07">
        <w:rPr>
          <w:rFonts w:hint="eastAsia"/>
        </w:rPr>
        <w:t>출판, 영상, 방송통신 및 정보서비스업</w:t>
      </w:r>
      <w:r w:rsidR="004A2D07">
        <w:t>’</w:t>
      </w:r>
      <w:r w:rsidR="004A2D07">
        <w:rPr>
          <w:rFonts w:hint="eastAsia"/>
        </w:rPr>
        <w:t>이 0.40. 전문, 과학 및 및 기술 서비스업 순으</w:t>
      </w:r>
      <w:r w:rsidR="00916D53">
        <w:rPr>
          <w:rFonts w:hint="eastAsia"/>
        </w:rPr>
        <w:t>로</w:t>
      </w:r>
      <w:r w:rsidR="00C152C5">
        <w:rPr>
          <w:rFonts w:hint="eastAsia"/>
        </w:rPr>
        <w:t xml:space="preserve"> 나타났다.</w:t>
      </w:r>
      <w:r w:rsidR="004A2D07">
        <w:rPr>
          <w:rStyle w:val="a9"/>
        </w:rPr>
        <w:footnoteReference w:id="11"/>
      </w:r>
      <w:r w:rsidR="00C152C5">
        <w:rPr>
          <w:rFonts w:hint="eastAsia"/>
        </w:rPr>
        <w:t xml:space="preserve"> </w:t>
      </w:r>
      <w:r w:rsidR="004A2D07">
        <w:rPr>
          <w:rFonts w:hint="eastAsia"/>
        </w:rPr>
        <w:t>이들 산업은 모두 전문직의 비중의 60% 이상으로 구성되어 있기 때문에 대체확률이 평균적으로 낮게 나타나는 것으로 보인다.</w:t>
      </w:r>
    </w:p>
    <w:p w:rsidR="00916D53" w:rsidRDefault="00916D53" w:rsidP="00916D53">
      <w:pPr>
        <w:jc w:val="center"/>
      </w:pPr>
      <w:r>
        <w:rPr>
          <w:rFonts w:hint="eastAsia"/>
        </w:rPr>
        <w:t>&lt;산업별 전문직 종사자 비중&gt;</w:t>
      </w:r>
    </w:p>
    <w:p w:rsidR="00916D53" w:rsidRDefault="00916D53" w:rsidP="00916D53">
      <w:pPr>
        <w:jc w:val="center"/>
      </w:pPr>
      <w:r>
        <w:rPr>
          <w:rFonts w:hint="eastAsia"/>
        </w:rPr>
        <w:t>(전문직은 전문가 및 관련 종사자)</w:t>
      </w:r>
    </w:p>
    <w:p w:rsidR="00916D53" w:rsidRDefault="00916D53" w:rsidP="00C152C5">
      <w:r>
        <w:rPr>
          <w:noProof/>
        </w:rPr>
        <w:lastRenderedPageBreak/>
        <w:drawing>
          <wp:inline distT="0" distB="0" distL="0" distR="0" wp14:anchorId="262D7CAC" wp14:editId="3A14880F">
            <wp:extent cx="5727940" cy="3925019"/>
            <wp:effectExtent l="0" t="0" r="25400" b="18415"/>
            <wp:docPr id="25" name="차트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B086A" w:rsidRPr="00FB086A" w:rsidRDefault="00FB086A" w:rsidP="00C152C5">
      <w:pPr>
        <w:rPr>
          <w:i/>
        </w:rPr>
      </w:pPr>
    </w:p>
    <w:tbl>
      <w:tblPr>
        <w:tblStyle w:val="a5"/>
        <w:tblW w:w="0" w:type="auto"/>
        <w:tblLook w:val="04A0" w:firstRow="1" w:lastRow="0" w:firstColumn="1" w:lastColumn="0" w:noHBand="0" w:noVBand="1"/>
      </w:tblPr>
      <w:tblGrid>
        <w:gridCol w:w="9242"/>
      </w:tblGrid>
      <w:tr w:rsidR="007D1C30" w:rsidTr="007D1C30">
        <w:tc>
          <w:tcPr>
            <w:tcW w:w="9224" w:type="dxa"/>
          </w:tcPr>
          <w:p w:rsidR="007D1C30" w:rsidRPr="00120018" w:rsidRDefault="007D1C30" w:rsidP="007D1C30">
            <w:pPr>
              <w:rPr>
                <w:b/>
              </w:rPr>
            </w:pPr>
            <w:r w:rsidRPr="00120018">
              <w:rPr>
                <w:rFonts w:hint="eastAsia"/>
                <w:b/>
              </w:rPr>
              <w:t xml:space="preserve">&lt;박스&gt; </w:t>
            </w:r>
            <w:r w:rsidR="004A2D07">
              <w:rPr>
                <w:rFonts w:hint="eastAsia"/>
                <w:b/>
              </w:rPr>
              <w:t>서비스업에서 자동화가 벌어진다면?</w:t>
            </w:r>
          </w:p>
          <w:p w:rsidR="007D1C30" w:rsidRDefault="007D1C30" w:rsidP="007D1C30">
            <w:r w:rsidRPr="003F1D10">
              <w:t xml:space="preserve">압축적으로 산업화 과정을 거친 </w:t>
            </w:r>
            <w:r>
              <w:t>우리나라</w:t>
            </w:r>
            <w:r>
              <w:rPr>
                <w:rFonts w:hint="eastAsia"/>
              </w:rPr>
              <w:t>는</w:t>
            </w:r>
            <w:r w:rsidRPr="003F1D10">
              <w:t xml:space="preserve"> </w:t>
            </w:r>
            <w:r>
              <w:rPr>
                <w:rFonts w:hint="eastAsia"/>
              </w:rPr>
              <w:t xml:space="preserve">산업별 일자리 비중이 빠르게 변하는 가운데서도 </w:t>
            </w:r>
            <w:r w:rsidRPr="003F1D10">
              <w:t xml:space="preserve">장기적으로 </w:t>
            </w:r>
            <w:r>
              <w:rPr>
                <w:rFonts w:hint="eastAsia"/>
              </w:rPr>
              <w:t>일자리가</w:t>
            </w:r>
            <w:r w:rsidRPr="003F1D10">
              <w:t xml:space="preserve"> 증가해 왔다. 1960년대 700만명 이었던 전체 근로자수는 지난해 2670만명으로 약 3.5배 급증하였다. 농업의 </w:t>
            </w:r>
            <w:r>
              <w:rPr>
                <w:rFonts w:hint="eastAsia"/>
              </w:rPr>
              <w:t xml:space="preserve">종사자 수는 1976년 551만명으로 최고치를 기록한 이후 꾸준히 감소하여 2017년 128만명까지 감소하였다. 전체 고용에서 차지하는 </w:t>
            </w:r>
            <w:r w:rsidRPr="003F1D10">
              <w:t>비중은 19</w:t>
            </w:r>
            <w:r>
              <w:rPr>
                <w:rFonts w:hint="eastAsia"/>
              </w:rPr>
              <w:t>63</w:t>
            </w:r>
            <w:r>
              <w:t>년</w:t>
            </w:r>
            <w:r>
              <w:rPr>
                <w:rFonts w:hint="eastAsia"/>
              </w:rPr>
              <w:t xml:space="preserve"> 63%에서 지난해에는 4.8%까지 하락하였다. </w:t>
            </w:r>
            <w:r w:rsidRPr="003F1D10">
              <w:t xml:space="preserve">2차 산업에 해당하는 제조업과 광업의 일자리는 1960년대 본격적인 경제개발 이후 꾸준히 증가하였다가 </w:t>
            </w:r>
            <w:r>
              <w:rPr>
                <w:rFonts w:hint="eastAsia"/>
              </w:rPr>
              <w:t xml:space="preserve">1991년 522만명을 </w:t>
            </w:r>
            <w:r w:rsidRPr="003F1D10">
              <w:t>기점으로 하락</w:t>
            </w:r>
            <w:r>
              <w:rPr>
                <w:rFonts w:hint="eastAsia"/>
              </w:rPr>
              <w:t>한 이후 이전 수준을 회복하지 못하고 있다.</w:t>
            </w:r>
            <w:r w:rsidRPr="003F1D10">
              <w:t xml:space="preserve"> </w:t>
            </w:r>
            <w:r>
              <w:rPr>
                <w:rFonts w:hint="eastAsia"/>
              </w:rPr>
              <w:t>제조업과 광업 일자리는 금융위기 직후인 2009년 390만명까지 하락하였다가 이후 제조업 경기 호조로 지난해에는 450만명까지 회복하였으나, 전체 고용에서 차지하는 비중은 최고 수준이었던 1988년 29%에서 지난해에 17%까지 하락하였다.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610"/>
              <w:gridCol w:w="4416"/>
            </w:tblGrid>
            <w:tr w:rsidR="007D1C30" w:rsidTr="007D1C30">
              <w:tc>
                <w:tcPr>
                  <w:tcW w:w="4475" w:type="dxa"/>
                </w:tcPr>
                <w:p w:rsidR="007D1C30" w:rsidRDefault="007D1C30" w:rsidP="007D1C30">
                  <w:del w:id="5" w:author="kunwoo.kim" w:date="2018-04-17T08:53:00Z">
                    <w:r>
                      <w:rPr>
                        <w:noProof/>
                      </w:rPr>
                      <w:lastRenderedPageBreak/>
                      <w:drawing>
                        <wp:inline distT="0" distB="0" distL="0" distR="0" wp14:anchorId="307F0F87" wp14:editId="158378D3">
                          <wp:extent cx="3009900" cy="2705100"/>
                          <wp:effectExtent l="0" t="0" r="19050" b="19050"/>
                          <wp:docPr id="1" name="차트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101CE74-5165-4406-AB0B-8A74B73AE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del>
                </w:p>
              </w:tc>
              <w:tc>
                <w:tcPr>
                  <w:tcW w:w="4758" w:type="dxa"/>
                </w:tcPr>
                <w:p w:rsidR="007D1C30" w:rsidRDefault="007D1C30" w:rsidP="007D1C30">
                  <w:del w:id="6" w:author="kunwoo.kim" w:date="2018-04-17T08:53:00Z">
                    <w:r>
                      <w:rPr>
                        <w:noProof/>
                      </w:rPr>
                      <w:drawing>
                        <wp:inline distT="0" distB="0" distL="0" distR="0" wp14:anchorId="6FBEF4C4" wp14:editId="0BC0F34D">
                          <wp:extent cx="2876550" cy="2705100"/>
                          <wp:effectExtent l="0" t="0" r="19050" b="19050"/>
                          <wp:docPr id="9" name="차트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07DF58-642F-46B2-BB7F-8B7046A28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p>
              </w:tc>
            </w:tr>
          </w:tbl>
          <w:p w:rsidR="007D1C30" w:rsidRDefault="007D1C30" w:rsidP="007D1C30"/>
          <w:p w:rsidR="007D1C30" w:rsidRDefault="007D1C30" w:rsidP="007D1C30">
            <w:r w:rsidRPr="003F1D10">
              <w:t xml:space="preserve">이렇게 </w:t>
            </w:r>
            <w:r>
              <w:rPr>
                <w:rFonts w:hint="eastAsia"/>
              </w:rPr>
              <w:t xml:space="preserve">1차 산업과 2차 산업에서 감소한 일자리는 </w:t>
            </w:r>
            <w:r>
              <w:t>서비스업</w:t>
            </w:r>
            <w:r>
              <w:rPr>
                <w:rFonts w:hint="eastAsia"/>
              </w:rPr>
              <w:t>에서 일자리 증가로</w:t>
            </w:r>
            <w:r w:rsidRPr="003F1D10">
              <w:t xml:space="preserve"> 만회해 왔다. </w:t>
            </w:r>
            <w:r>
              <w:rPr>
                <w:rFonts w:hint="eastAsia"/>
              </w:rPr>
              <w:t>서비스업 일자리는 1963년 214만명으로 전체 고용의 28%에 불과하였지만, 2017년에는 2090만명으로 전체 고용의 78%로 증가하였다. 반면, 농업, 광업, 제조업의 취업자 수와 비중은 최고점에서 하락한 이후에는 이전 수준을 회복하지 못하는 모습이었다.</w:t>
            </w:r>
          </w:p>
          <w:p w:rsidR="007D1C30" w:rsidRPr="00120018" w:rsidRDefault="007D1C30" w:rsidP="007D1C30">
            <w:r>
              <w:rPr>
                <w:rFonts w:hint="eastAsia"/>
              </w:rPr>
              <w:t>앞으로는 서비스업에서도 자동화와 교역의 영향이 가시화될 것으로 전망된다. 경제 발전에 따라 고용 비중이 꾸준히 증가해왔던 서비스업에서 기계에 의한 일자리 대체와 해외로의 일자리 유출에 대응이 향후에는 더욱 중요한 과제로 부상할 것으로 보인다.</w:t>
            </w:r>
          </w:p>
        </w:tc>
      </w:tr>
    </w:tbl>
    <w:p w:rsidR="007D1C30" w:rsidRPr="007D1C30" w:rsidRDefault="007D1C30" w:rsidP="00D1676C">
      <w:pPr>
        <w:rPr>
          <w:b/>
        </w:rPr>
      </w:pPr>
    </w:p>
    <w:p w:rsidR="00D1676C" w:rsidRPr="00A800A5" w:rsidRDefault="003076C2" w:rsidP="00D1676C">
      <w:pPr>
        <w:rPr>
          <w:b/>
        </w:rPr>
      </w:pPr>
      <w:r>
        <w:rPr>
          <w:rFonts w:hint="eastAsia"/>
          <w:b/>
        </w:rPr>
        <w:t>고졸, 대졸</w:t>
      </w:r>
      <w:r w:rsidR="00D1676C">
        <w:rPr>
          <w:rFonts w:hint="eastAsia"/>
          <w:b/>
        </w:rPr>
        <w:t xml:space="preserve"> 대체위험 높고, 임금 수준이 낮을수록 대체위험 </w:t>
      </w:r>
      <w:r>
        <w:rPr>
          <w:rFonts w:hint="eastAsia"/>
          <w:b/>
        </w:rPr>
        <w:t>높</w:t>
      </w:r>
      <w:r w:rsidR="00D1676C">
        <w:rPr>
          <w:rFonts w:hint="eastAsia"/>
          <w:b/>
        </w:rPr>
        <w:t>아</w:t>
      </w:r>
    </w:p>
    <w:p w:rsidR="00C152C5" w:rsidRDefault="00D1676C" w:rsidP="00E903C2">
      <w:r>
        <w:rPr>
          <w:rFonts w:hint="eastAsia"/>
        </w:rPr>
        <w:t xml:space="preserve">교육수준별로는 고졸의 고위험 </w:t>
      </w:r>
      <w:r w:rsidR="00510D29">
        <w:rPr>
          <w:rFonts w:hint="eastAsia"/>
        </w:rPr>
        <w:t xml:space="preserve">비중이 44%(405만명)에 달하는 것으로 나타났다. </w:t>
      </w:r>
      <w:r w:rsidR="00E903C2">
        <w:rPr>
          <w:rFonts w:hint="eastAsia"/>
        </w:rPr>
        <w:t xml:space="preserve">이이서 </w:t>
      </w:r>
      <w:r>
        <w:rPr>
          <w:rFonts w:hint="eastAsia"/>
        </w:rPr>
        <w:t>전문대졸</w:t>
      </w:r>
      <w:r w:rsidR="00E903C2">
        <w:rPr>
          <w:rFonts w:hint="eastAsia"/>
        </w:rPr>
        <w:t xml:space="preserve">의 </w:t>
      </w:r>
      <w:proofErr w:type="spellStart"/>
      <w:r w:rsidR="00E903C2">
        <w:rPr>
          <w:rFonts w:hint="eastAsia"/>
        </w:rPr>
        <w:t>고위험</w:t>
      </w:r>
      <w:proofErr w:type="spellEnd"/>
      <w:r w:rsidR="00E903C2">
        <w:rPr>
          <w:rFonts w:hint="eastAsia"/>
        </w:rPr>
        <w:t xml:space="preserve"> 비중이</w:t>
      </w:r>
      <w:r>
        <w:rPr>
          <w:rFonts w:hint="eastAsia"/>
        </w:rPr>
        <w:t xml:space="preserve"> </w:t>
      </w:r>
      <w:r w:rsidR="00E903C2">
        <w:rPr>
          <w:rFonts w:hint="eastAsia"/>
        </w:rPr>
        <w:t xml:space="preserve">43.5%로 나타났고 대졸자의 고위험 취업자 비중도 36.4%에 달했다. </w:t>
      </w:r>
      <w:r w:rsidR="003076C2">
        <w:rPr>
          <w:rFonts w:hint="eastAsia"/>
        </w:rPr>
        <w:t>고졸, 전문대졸, 대졸</w:t>
      </w:r>
      <w:r w:rsidR="00E903C2">
        <w:rPr>
          <w:rFonts w:hint="eastAsia"/>
        </w:rPr>
        <w:t xml:space="preserve"> 취업자의 비중은 전체의 80%인데, </w:t>
      </w:r>
      <w:r w:rsidR="003076C2">
        <w:rPr>
          <w:rFonts w:hint="eastAsia"/>
        </w:rPr>
        <w:t xml:space="preserve">고위험 취업자에서 차지하는 비중은 88%로 </w:t>
      </w:r>
      <w:r w:rsidR="00E903C2">
        <w:rPr>
          <w:rFonts w:hint="eastAsia"/>
        </w:rPr>
        <w:t xml:space="preserve">더 높게 나타난다. </w:t>
      </w:r>
    </w:p>
    <w:p w:rsidR="003076C2" w:rsidRDefault="003076C2" w:rsidP="003076C2">
      <w:pPr>
        <w:jc w:val="center"/>
      </w:pPr>
      <w:r w:rsidRPr="00260CF5">
        <w:rPr>
          <w:rFonts w:hint="eastAsia"/>
          <w:b/>
        </w:rPr>
        <w:t>&lt;</w:t>
      </w:r>
      <w:r>
        <w:rPr>
          <w:rFonts w:hint="eastAsia"/>
          <w:b/>
        </w:rPr>
        <w:t xml:space="preserve">교육수준별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r w:rsidR="00636A59">
        <w:rPr>
          <w:b/>
          <w:noProof/>
        </w:rPr>
        <w:lastRenderedPageBreak/>
        <w:drawing>
          <wp:inline distT="0" distB="0" distL="0" distR="0" wp14:anchorId="29E915FE">
            <wp:extent cx="5391150" cy="296698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849" cy="2972323"/>
                    </a:xfrm>
                    <a:prstGeom prst="rect">
                      <a:avLst/>
                    </a:prstGeom>
                    <a:noFill/>
                  </pic:spPr>
                </pic:pic>
              </a:graphicData>
            </a:graphic>
          </wp:inline>
        </w:drawing>
      </w:r>
    </w:p>
    <w:p w:rsidR="00E903C2" w:rsidRDefault="00F46F9D" w:rsidP="00E903C2">
      <w:r>
        <w:rPr>
          <w:rFonts w:hint="eastAsia"/>
        </w:rPr>
        <w:t xml:space="preserve">앞에서 살펴본 </w:t>
      </w:r>
      <w:r w:rsidR="00E903C2">
        <w:rPr>
          <w:rFonts w:hint="eastAsia"/>
        </w:rPr>
        <w:t xml:space="preserve">3대 리스크 업종의 종사자 교육수준은 고졸의 비중이 높은 것으로 나타난다. 고졸 종사자의 비중은 전체 산업 기준으로 35%인데, 도소매업(41%), 제조업(44%), 숙박 및 </w:t>
      </w:r>
      <w:proofErr w:type="spellStart"/>
      <w:r w:rsidR="00E903C2">
        <w:rPr>
          <w:rFonts w:hint="eastAsia"/>
        </w:rPr>
        <w:t>음식업</w:t>
      </w:r>
      <w:proofErr w:type="spellEnd"/>
      <w:r w:rsidR="00E903C2">
        <w:rPr>
          <w:rFonts w:hint="eastAsia"/>
        </w:rPr>
        <w:t xml:space="preserve">(44%) 등은 모두 평균을 상회한다. 반면, 대졸자 비중의 경우 전체 평균을 조금 상회하는 도소매업을 제외하면 나머지 산업 모두 평균에 못 미친다. 석사 이상의 경우에도 </w:t>
      </w:r>
      <w:proofErr w:type="spellStart"/>
      <w:r w:rsidR="00E903C2">
        <w:rPr>
          <w:rFonts w:hint="eastAsia"/>
        </w:rPr>
        <w:t>전산업</w:t>
      </w:r>
      <w:proofErr w:type="spellEnd"/>
      <w:r w:rsidR="00E903C2">
        <w:rPr>
          <w:rFonts w:hint="eastAsia"/>
        </w:rPr>
        <w:t xml:space="preserve"> 평균이 석사 4.3%, 박사 1.1%인데 반해서 이들 3대 업종의 평균은 각각 1.7%, 0.2%로 절반에도 미치지 못한다.</w:t>
      </w:r>
    </w:p>
    <w:p w:rsidR="00E903C2" w:rsidRDefault="00E903C2" w:rsidP="00E903C2">
      <w:pPr>
        <w:jc w:val="center"/>
      </w:pPr>
      <w:r>
        <w:rPr>
          <w:rFonts w:hint="eastAsia"/>
        </w:rPr>
        <w:t>&lt;3대 리스크 업종의 교육수준별 종사자 비중&gt;</w:t>
      </w:r>
    </w:p>
    <w:p w:rsidR="00E903C2" w:rsidRDefault="00E903C2" w:rsidP="00E903C2">
      <w:r>
        <w:rPr>
          <w:noProof/>
        </w:rPr>
        <w:lastRenderedPageBreak/>
        <w:drawing>
          <wp:inline distT="0" distB="0" distL="0" distR="0" wp14:anchorId="3E4038A6" wp14:editId="40C9FE10">
            <wp:extent cx="3990975" cy="3858311"/>
            <wp:effectExtent l="0" t="0" r="0" b="889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3836" cy="3861077"/>
                    </a:xfrm>
                    <a:prstGeom prst="rect">
                      <a:avLst/>
                    </a:prstGeom>
                    <a:noFill/>
                    <a:ln>
                      <a:noFill/>
                    </a:ln>
                    <a:effectLst/>
                  </pic:spPr>
                </pic:pic>
              </a:graphicData>
            </a:graphic>
          </wp:inline>
        </w:drawing>
      </w:r>
    </w:p>
    <w:p w:rsidR="003076C2" w:rsidRDefault="003076C2" w:rsidP="00310D59">
      <w:r>
        <w:rPr>
          <w:rFonts w:hint="eastAsia"/>
        </w:rPr>
        <w:t xml:space="preserve">한편, 대학원 이상의 학력의 경우 대체확률이 박사는 </w:t>
      </w:r>
      <w:r w:rsidR="00510D29">
        <w:rPr>
          <w:rFonts w:hint="eastAsia"/>
        </w:rPr>
        <w:t>0.17</w:t>
      </w:r>
      <w:r>
        <w:rPr>
          <w:rFonts w:hint="eastAsia"/>
        </w:rPr>
        <w:t xml:space="preserve">, 석사는 </w:t>
      </w:r>
      <w:r w:rsidR="00510D29">
        <w:rPr>
          <w:rFonts w:hint="eastAsia"/>
        </w:rPr>
        <w:t>0.</w:t>
      </w:r>
      <w:r>
        <w:rPr>
          <w:rFonts w:hint="eastAsia"/>
        </w:rPr>
        <w:t>30로 상대적으로 낮은 수준을 보여주었다. 고위험 취업자 비중도 박사는 5.9%에 불과하였고, 석사도 전체 114만명 중 19만명인 16.7%에 그쳤다. 대졸 이상에서는 학력이 높아질수록 대체확률도 뚜렷하게 낮아지는 것으로 나타났다.</w:t>
      </w:r>
    </w:p>
    <w:tbl>
      <w:tblPr>
        <w:tblStyle w:val="a5"/>
        <w:tblW w:w="0" w:type="auto"/>
        <w:tblLook w:val="04A0" w:firstRow="1" w:lastRow="0" w:firstColumn="1" w:lastColumn="0" w:noHBand="0" w:noVBand="1"/>
      </w:tblPr>
      <w:tblGrid>
        <w:gridCol w:w="9224"/>
      </w:tblGrid>
      <w:tr w:rsidR="001D56C7" w:rsidTr="00A0697A">
        <w:tc>
          <w:tcPr>
            <w:tcW w:w="9224" w:type="dxa"/>
          </w:tcPr>
          <w:p w:rsidR="001D56C7" w:rsidRPr="00C0446A" w:rsidRDefault="001D56C7" w:rsidP="00A0697A">
            <w:pPr>
              <w:rPr>
                <w:b/>
              </w:rPr>
            </w:pPr>
            <w:r>
              <w:rPr>
                <w:rFonts w:hint="eastAsia"/>
                <w:b/>
              </w:rPr>
              <w:t>&lt;박스&gt; 숙련편향적 기술발전과 일자리 양극화</w:t>
            </w:r>
          </w:p>
          <w:p w:rsidR="001D56C7" w:rsidRDefault="001D56C7" w:rsidP="00A0697A">
            <w:r>
              <w:rPr>
                <w:rFonts w:hint="eastAsia"/>
              </w:rPr>
              <w:t xml:space="preserve">90년대 말 이후 기술이 노동시장에 미치는 영향에 대한 주요 논의는 일자리 양극화를 중심으로 이루어져 왔다. 기술이 일자리의 양은 감소시키지는 않았지만, </w:t>
            </w:r>
            <w:r w:rsidRPr="00FD0E55">
              <w:t xml:space="preserve">기술 수준 측면에서 </w:t>
            </w:r>
            <w:r>
              <w:rPr>
                <w:rFonts w:hint="eastAsia"/>
              </w:rPr>
              <w:t xml:space="preserve">컴퓨터와 기계로 자동화하기가 용이한 </w:t>
            </w:r>
            <w:r w:rsidRPr="00FD0E55">
              <w:t>중간 수준의 일자리가 기술에 의해서 대체되면서 일자리가 양극화 되었다는 분석이 주를 이루었다.</w:t>
            </w:r>
            <w:r>
              <w:rPr>
                <w:rFonts w:hint="eastAsia"/>
              </w:rPr>
              <w:t xml:space="preserve"> Acemoglu(1999)는 미국 노동시장 데이터를 이용하여 1983년과 1993년 사이 고임금과 저임금 일자리의 비중은 늘어난 반면, 중간 일자리의 비중은 동기간 2.4%p 줄어들었음을 실증적으로 보여주었다. 이후 우리나라를 비롯한 여타 선진국 대상으로 후속 연구들이 이어졌고, 90년대 이후 대부분의 국가에서 유사한 결론이 언급되었다.</w:t>
            </w:r>
          </w:p>
          <w:p w:rsidR="001D56C7" w:rsidRDefault="001D56C7" w:rsidP="00A0697A">
            <w:proofErr w:type="spellStart"/>
            <w:r>
              <w:rPr>
                <w:rFonts w:hint="eastAsia"/>
              </w:rPr>
              <w:t>Worldbank</w:t>
            </w:r>
            <w:proofErr w:type="spellEnd"/>
            <w:r>
              <w:rPr>
                <w:rFonts w:hint="eastAsia"/>
              </w:rPr>
              <w:t xml:space="preserve">(2016)에 따르면, 기술진보에 따른 일자리 양극화 현상은 선진국뿐만 아니라 개도국에서도 광범위하게 관찰되는 것으로 나타났다. 1995년과 2012년 기간 동안 우리나라를 비롯한 대부분의 국가들은 대체로 </w:t>
            </w:r>
            <w:proofErr w:type="spellStart"/>
            <w:r>
              <w:rPr>
                <w:rFonts w:hint="eastAsia"/>
              </w:rPr>
              <w:t>중숙련</w:t>
            </w:r>
            <w:proofErr w:type="spellEnd"/>
            <w:r>
              <w:rPr>
                <w:rFonts w:hint="eastAsia"/>
              </w:rPr>
              <w:t xml:space="preserve"> 일자리의 비중은 감소한 반면, </w:t>
            </w:r>
            <w:proofErr w:type="spellStart"/>
            <w:r>
              <w:rPr>
                <w:rFonts w:hint="eastAsia"/>
              </w:rPr>
              <w:t>고숙련</w:t>
            </w:r>
            <w:proofErr w:type="spellEnd"/>
            <w:r>
              <w:rPr>
                <w:rFonts w:hint="eastAsia"/>
              </w:rPr>
              <w:t xml:space="preserve"> 일자리와 </w:t>
            </w:r>
            <w:proofErr w:type="spellStart"/>
            <w:r>
              <w:rPr>
                <w:rFonts w:hint="eastAsia"/>
              </w:rPr>
              <w:t>저숙련</w:t>
            </w:r>
            <w:proofErr w:type="spellEnd"/>
            <w:r>
              <w:rPr>
                <w:rFonts w:hint="eastAsia"/>
              </w:rPr>
              <w:t xml:space="preserve"> 일자리의 비중은 증가하였다. 우리나라는 </w:t>
            </w:r>
            <w:proofErr w:type="spellStart"/>
            <w:r>
              <w:rPr>
                <w:rFonts w:hint="eastAsia"/>
              </w:rPr>
              <w:t>고숙련</w:t>
            </w:r>
            <w:proofErr w:type="spellEnd"/>
            <w:r>
              <w:rPr>
                <w:rFonts w:hint="eastAsia"/>
              </w:rPr>
              <w:t xml:space="preserve"> 일자리의 비중이 46%p, </w:t>
            </w:r>
            <w:proofErr w:type="spellStart"/>
            <w:r>
              <w:rPr>
                <w:rFonts w:hint="eastAsia"/>
              </w:rPr>
              <w:t>저숙련</w:t>
            </w:r>
            <w:proofErr w:type="spellEnd"/>
            <w:r>
              <w:rPr>
                <w:rFonts w:hint="eastAsia"/>
              </w:rPr>
              <w:t xml:space="preserve"> 일자리의 비중이 16%p 증가하는 동안, </w:t>
            </w:r>
            <w:proofErr w:type="spellStart"/>
            <w:r>
              <w:rPr>
                <w:rFonts w:hint="eastAsia"/>
              </w:rPr>
              <w:t>중숙련</w:t>
            </w:r>
            <w:proofErr w:type="spellEnd"/>
            <w:r>
              <w:rPr>
                <w:rFonts w:hint="eastAsia"/>
              </w:rPr>
              <w:t xml:space="preserve"> 일자리의 비중은 62%p 감소하였다. 한편, 세계화의 진전 속에 </w:t>
            </w:r>
            <w:r>
              <w:t>‘</w:t>
            </w:r>
            <w:r>
              <w:rPr>
                <w:rFonts w:hint="eastAsia"/>
              </w:rPr>
              <w:t>세계의 공장</w:t>
            </w:r>
            <w:r>
              <w:t>’</w:t>
            </w:r>
            <w:proofErr w:type="spellStart"/>
            <w:r>
              <w:rPr>
                <w:rFonts w:hint="eastAsia"/>
              </w:rPr>
              <w:lastRenderedPageBreak/>
              <w:t>으로</w:t>
            </w:r>
            <w:proofErr w:type="spellEnd"/>
            <w:r>
              <w:rPr>
                <w:rFonts w:hint="eastAsia"/>
              </w:rPr>
              <w:t xml:space="preserve"> 부상한 중국의 경우에는 </w:t>
            </w:r>
            <w:proofErr w:type="spellStart"/>
            <w:r>
              <w:rPr>
                <w:rFonts w:hint="eastAsia"/>
              </w:rPr>
              <w:t>중숙련</w:t>
            </w:r>
            <w:proofErr w:type="spellEnd"/>
            <w:r>
              <w:rPr>
                <w:rFonts w:hint="eastAsia"/>
              </w:rPr>
              <w:t xml:space="preserve"> 일자리의 비중이 동기간 71%p 급증하면서 다른 양상을 나타내었다.</w:t>
            </w:r>
          </w:p>
          <w:p w:rsidR="001D56C7" w:rsidRPr="00A800A5" w:rsidRDefault="001D56C7" w:rsidP="00A0697A">
            <w:pPr>
              <w:rPr>
                <w:del w:id="7" w:author="kunwoo.kim" w:date="2018-04-17T08:53:00Z"/>
              </w:rPr>
            </w:pPr>
            <w:del w:id="8" w:author="kunwoo.kim" w:date="2018-04-17T08:53:00Z">
              <w:r>
                <w:rPr>
                  <w:noProof/>
                </w:rPr>
                <w:drawing>
                  <wp:inline distT="0" distB="0" distL="0" distR="0" wp14:anchorId="536C92F7" wp14:editId="074EF7E8">
                    <wp:extent cx="5705475" cy="3181350"/>
                    <wp:effectExtent l="0" t="0" r="9525" b="1905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del>
          </w:p>
          <w:p w:rsidR="001D56C7" w:rsidRPr="004F2B6D" w:rsidRDefault="001D56C7" w:rsidP="00A0697A">
            <w:pPr>
              <w:rPr>
                <w:b/>
              </w:rPr>
            </w:pPr>
          </w:p>
        </w:tc>
      </w:tr>
    </w:tbl>
    <w:p w:rsidR="001D56C7" w:rsidRDefault="001D56C7" w:rsidP="00D1676C">
      <w:pPr>
        <w:jc w:val="left"/>
      </w:pPr>
    </w:p>
    <w:p w:rsidR="003076C2" w:rsidRDefault="00684834" w:rsidP="00D1676C">
      <w:pPr>
        <w:jc w:val="left"/>
        <w:rPr>
          <w:b/>
        </w:rPr>
      </w:pPr>
      <w:r>
        <w:rPr>
          <w:rFonts w:hint="eastAsia"/>
        </w:rPr>
        <w:t>소득</w:t>
      </w:r>
      <w:r w:rsidR="003076C2">
        <w:rPr>
          <w:rFonts w:hint="eastAsia"/>
        </w:rPr>
        <w:t xml:space="preserve"> </w:t>
      </w:r>
      <w:r>
        <w:rPr>
          <w:rFonts w:hint="eastAsia"/>
        </w:rPr>
        <w:t>분위</w:t>
      </w:r>
      <w:r w:rsidR="003076C2">
        <w:rPr>
          <w:rFonts w:hint="eastAsia"/>
        </w:rPr>
        <w:t>별로</w:t>
      </w:r>
      <w:r w:rsidR="00510D29">
        <w:rPr>
          <w:rFonts w:hint="eastAsia"/>
        </w:rPr>
        <w:t>는</w:t>
      </w:r>
      <w:r w:rsidR="003076C2">
        <w:rPr>
          <w:rFonts w:hint="eastAsia"/>
        </w:rPr>
        <w:t xml:space="preserve"> 살펴보면, 소득</w:t>
      </w:r>
      <w:r>
        <w:rPr>
          <w:rFonts w:hint="eastAsia"/>
        </w:rPr>
        <w:t xml:space="preserve"> 3분위의 고위험 취업자 비중이 42.0%로 가장 높게 나타났고, 소득 5분위의 고위험 비중이 32.6%로 가장 낮게 나타났다. 소득 1분위와 소득 1분위 취업자는 소득 3분위 취업자에 비해서 오히려 고위험 취업자 비중이 낮은 것으로 나타났다. </w:t>
      </w:r>
    </w:p>
    <w:p w:rsidR="00D92EA0" w:rsidRDefault="00D92EA0" w:rsidP="00D92EA0">
      <w:pPr>
        <w:jc w:val="left"/>
      </w:pPr>
      <w:r w:rsidRPr="00D1676C">
        <w:rPr>
          <w:rFonts w:hint="eastAsia"/>
          <w:b/>
        </w:rPr>
        <w:t>&lt;임금 수준별 컴퓨터 대체확률 및 고위험 취업자 비중&gt;</w:t>
      </w:r>
      <w:r>
        <w:rPr>
          <w:b/>
        </w:rPr>
        <w:br/>
      </w:r>
      <w:r w:rsidR="00510D29">
        <w:rPr>
          <w:noProof/>
        </w:rPr>
        <w:drawing>
          <wp:inline distT="0" distB="0" distL="0" distR="0" wp14:anchorId="18A3E9DA" wp14:editId="634F1056">
            <wp:extent cx="3781425" cy="14097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425" cy="1409700"/>
                    </a:xfrm>
                    <a:prstGeom prst="rect">
                      <a:avLst/>
                    </a:prstGeom>
                  </pic:spPr>
                </pic:pic>
              </a:graphicData>
            </a:graphic>
          </wp:inline>
        </w:drawing>
      </w:r>
      <w:r>
        <w:rPr>
          <w:rFonts w:hint="eastAsia"/>
        </w:rPr>
        <w:br/>
        <w:t>주: 소득은 최근 3개월 평균 임금 기준</w:t>
      </w:r>
    </w:p>
    <w:p w:rsidR="00684834" w:rsidRPr="001D56C7" w:rsidRDefault="00684834" w:rsidP="00D92EA0">
      <w:pPr>
        <w:jc w:val="left"/>
      </w:pPr>
      <w:r>
        <w:rPr>
          <w:rFonts w:hint="eastAsia"/>
        </w:rPr>
        <w:t>소득 구간별로 살펴보면, 취업자 비중이 높은 소득 구간에서 고위험 취업자의 수도 높은 것으로 나타났다. 소득구간 100~400만원 수준의 취업자가 전체의 75%를 차지하고 있는데, 해당 소득 구간의 고위험 취업자 비중도 78.4%로 유사한 수준이다.</w:t>
      </w:r>
      <w:r w:rsidR="001D56C7">
        <w:rPr>
          <w:rFonts w:hint="eastAsia"/>
        </w:rPr>
        <w:t xml:space="preserve"> 이 구간의 고위험 취업자 비중은 평균 39.8%로 전체 평균의 38.3%을 소폭 상회하는 수준이다. 소득이 높을수록 고위험 취업자 비중도 </w:t>
      </w:r>
      <w:r w:rsidR="001D56C7">
        <w:rPr>
          <w:rFonts w:hint="eastAsia"/>
        </w:rPr>
        <w:lastRenderedPageBreak/>
        <w:t xml:space="preserve">낮아지는 경향이 나타나지만, 소득 500만원 이상 취업자 비중은 8%에 불과하다. </w:t>
      </w:r>
    </w:p>
    <w:p w:rsidR="00684834" w:rsidRPr="00E33805" w:rsidRDefault="00684834" w:rsidP="00684834">
      <w:pPr>
        <w:jc w:val="center"/>
        <w:rPr>
          <w:b/>
        </w:rPr>
      </w:pPr>
      <w:r w:rsidRPr="00E33805">
        <w:rPr>
          <w:rFonts w:hint="eastAsia"/>
          <w:b/>
        </w:rPr>
        <w:t>&lt;</w:t>
      </w:r>
      <w:r>
        <w:rPr>
          <w:rFonts w:hint="eastAsia"/>
          <w:b/>
        </w:rPr>
        <w:t>소득구간</w:t>
      </w:r>
      <w:r w:rsidRPr="00E33805">
        <w:rPr>
          <w:rFonts w:hint="eastAsia"/>
          <w:b/>
        </w:rPr>
        <w:t xml:space="preserve">별 대체 </w:t>
      </w:r>
      <w:proofErr w:type="spellStart"/>
      <w:r w:rsidRPr="00E33805">
        <w:rPr>
          <w:rFonts w:hint="eastAsia"/>
          <w:b/>
        </w:rPr>
        <w:t>위험군</w:t>
      </w:r>
      <w:proofErr w:type="spellEnd"/>
      <w:r w:rsidRPr="00E33805">
        <w:rPr>
          <w:rFonts w:hint="eastAsia"/>
          <w:b/>
        </w:rPr>
        <w:t xml:space="preserve"> 종사자수 현황&gt;</w:t>
      </w:r>
    </w:p>
    <w:p w:rsidR="00684834" w:rsidRDefault="00684834" w:rsidP="00D92EA0">
      <w:pPr>
        <w:jc w:val="left"/>
      </w:pPr>
      <w:r>
        <w:rPr>
          <w:noProof/>
        </w:rPr>
        <w:drawing>
          <wp:inline distT="0" distB="0" distL="0" distR="0" wp14:anchorId="3C1968CA" wp14:editId="67260921">
            <wp:extent cx="4572000" cy="2743200"/>
            <wp:effectExtent l="0" t="0" r="19050" b="19050"/>
            <wp:docPr id="28" name="차트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74007" w:rsidRPr="00636A59" w:rsidRDefault="00684834" w:rsidP="00D92EA0">
      <w:pPr>
        <w:jc w:val="left"/>
        <w:rPr>
          <w:b/>
        </w:rPr>
      </w:pPr>
      <w:r w:rsidRPr="00636A59">
        <w:rPr>
          <w:rFonts w:hint="eastAsia"/>
          <w:b/>
        </w:rPr>
        <w:t>&lt;소득 수준별 고위험 취업자 비중&gt;</w:t>
      </w:r>
    </w:p>
    <w:p w:rsidR="00774007" w:rsidRDefault="00774007" w:rsidP="00D92EA0">
      <w:pPr>
        <w:jc w:val="left"/>
      </w:pPr>
      <w:r>
        <w:rPr>
          <w:noProof/>
        </w:rPr>
        <w:drawing>
          <wp:inline distT="0" distB="0" distL="0" distR="0" wp14:anchorId="04A47E19" wp14:editId="79965339">
            <wp:extent cx="4572000" cy="2743200"/>
            <wp:effectExtent l="0" t="0" r="19050" b="19050"/>
            <wp:docPr id="27" name="차트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F2B6D" w:rsidRDefault="004F2B6D" w:rsidP="00310D59">
      <w:pPr>
        <w:rPr>
          <w:b/>
        </w:rPr>
      </w:pPr>
    </w:p>
    <w:p w:rsidR="00BA4562" w:rsidRPr="007B7E32" w:rsidRDefault="00120018" w:rsidP="00310D59">
      <w:pPr>
        <w:rPr>
          <w:b/>
        </w:rPr>
      </w:pPr>
      <w:r>
        <w:rPr>
          <w:rFonts w:hint="eastAsia"/>
          <w:b/>
        </w:rPr>
        <w:t xml:space="preserve">미래 일자리 변화의 </w:t>
      </w:r>
      <w:r w:rsidR="007B7E32">
        <w:rPr>
          <w:rFonts w:hint="eastAsia"/>
          <w:b/>
        </w:rPr>
        <w:t>의미</w:t>
      </w:r>
      <w:r w:rsidR="00B902F2">
        <w:rPr>
          <w:rFonts w:hint="eastAsia"/>
          <w:b/>
        </w:rPr>
        <w:t>와 시사점</w:t>
      </w:r>
    </w:p>
    <w:p w:rsidR="00AD686E" w:rsidRDefault="00FB086A" w:rsidP="00FB086A">
      <w:r>
        <w:rPr>
          <w:rFonts w:hint="eastAsia"/>
        </w:rPr>
        <w:t xml:space="preserve">향후에는 </w:t>
      </w:r>
      <w:r w:rsidR="00AD686E">
        <w:rPr>
          <w:rFonts w:hint="eastAsia"/>
        </w:rPr>
        <w:t>일자리 창출의 보루 역할을 했던 서비스업의 자동화가 본격적으로 시작</w:t>
      </w:r>
      <w:r w:rsidR="00134D0A">
        <w:rPr>
          <w:rFonts w:hint="eastAsia"/>
        </w:rPr>
        <w:t>된다</w:t>
      </w:r>
      <w:r w:rsidR="00AD686E">
        <w:rPr>
          <w:rFonts w:hint="eastAsia"/>
        </w:rPr>
        <w:t xml:space="preserve">. 우리나라의 경우 전체 고용의 78%인 2076만명이 서비스업에 종사하고 있다. 이중 컴퓨터 대체확률이 0.7 </w:t>
      </w:r>
      <w:r w:rsidR="00AD686E">
        <w:rPr>
          <w:rFonts w:hint="eastAsia"/>
        </w:rPr>
        <w:lastRenderedPageBreak/>
        <w:t>이상인 고위험 취업자수는 705만명에 달하고 있어, 제조업 고위험 취업자수 275만명의 2.6배에 해당하는 것으로 나타났다. 과거 사례에서 살펴보았듯이 농업, 제조업의 경우 고용이 감소하기 시작한 이후로 다시 최고점을 회복한 사례는 나타나지 않았다. 향후에 서비스업의 자동화로 인해서 대체되는 인력이 다시 서비스업</w:t>
      </w:r>
      <w:r w:rsidR="00A72921">
        <w:rPr>
          <w:rFonts w:hint="eastAsia"/>
        </w:rPr>
        <w:t>에서 새롭게 창출되는 일자리로 재취업할 수 있는 노동시장을 마련될 수 있어야 할 것으로 보인다.</w:t>
      </w: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 xml:space="preserve">특정 업무가 인공지능이나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이미 국경간 데이터 이동이 활발해지면서 </w:t>
      </w:r>
      <w:r w:rsidR="00FF3C03">
        <w:rPr>
          <w:rFonts w:hint="eastAsia"/>
        </w:rPr>
        <w:t xml:space="preserve">전자상거래, 디지털 재화 거래 등을 포괄하는 </w:t>
      </w:r>
      <w:r w:rsidR="007D1C30">
        <w:rPr>
          <w:rFonts w:hint="eastAsia"/>
        </w:rPr>
        <w:t>디지털 상거래도 빠르게 증가하고 있다.</w:t>
      </w:r>
    </w:p>
    <w:p w:rsidR="00120018" w:rsidRDefault="007D1C30" w:rsidP="007937BC">
      <w:r>
        <w:rPr>
          <w:rFonts w:hint="eastAsia"/>
        </w:rPr>
        <w:t xml:space="preserve">이렇게 서비스의 교역재화로 가능 큰 타격을 받을 업종은 도소매업과 음식숙박업일 것으로 보인다. </w:t>
      </w:r>
      <w:r w:rsidR="0042772A">
        <w:rPr>
          <w:rFonts w:hint="eastAsia"/>
        </w:rPr>
        <w:t>앞서 살펴보았듯이 제조업과 함께 도소매업과 음식숙박업</w:t>
      </w:r>
      <w:r w:rsidR="00DE4CD0">
        <w:rPr>
          <w:rFonts w:hint="eastAsia"/>
        </w:rPr>
        <w:t>은</w:t>
      </w:r>
      <w:r w:rsidR="0042772A">
        <w:rPr>
          <w:rFonts w:hint="eastAsia"/>
        </w:rPr>
        <w:t xml:space="preserve"> 컴퓨터 대체확률이 가장 높은 산업으로 나타났</w:t>
      </w:r>
      <w:r w:rsidR="00DE4CD0">
        <w:rPr>
          <w:rFonts w:hint="eastAsia"/>
        </w:rPr>
        <w:t>다</w:t>
      </w:r>
      <w:r w:rsidR="0042772A">
        <w:rPr>
          <w:rFonts w:hint="eastAsia"/>
        </w:rPr>
        <w:t xml:space="preserve">. 이들 산업은 이른바 </w:t>
      </w:r>
      <w:r w:rsidR="0042772A">
        <w:t>‘</w:t>
      </w:r>
      <w:r w:rsidR="0042772A">
        <w:rPr>
          <w:rFonts w:hint="eastAsia"/>
        </w:rPr>
        <w:t>로컬 서비스</w:t>
      </w:r>
      <w:r w:rsidR="0042772A">
        <w:t>’</w:t>
      </w:r>
      <w:proofErr w:type="spellStart"/>
      <w:r w:rsidR="0042772A">
        <w:rPr>
          <w:rFonts w:hint="eastAsia"/>
        </w:rPr>
        <w:t>를</w:t>
      </w:r>
      <w:proofErr w:type="spellEnd"/>
      <w:r w:rsidR="0042772A">
        <w:rPr>
          <w:rFonts w:hint="eastAsia"/>
        </w:rPr>
        <w:t xml:space="preserve">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없다는 것을 의미한다. 이미 전자상거래의 활성화로</w:t>
      </w:r>
      <w:r w:rsidR="00010AFA">
        <w:rPr>
          <w:rFonts w:hint="eastAsia"/>
        </w:rPr>
        <w:t xml:space="preserve"> 매출에 영</w:t>
      </w:r>
      <w:r w:rsidR="00DE4CD0">
        <w:rPr>
          <w:rFonts w:hint="eastAsia"/>
        </w:rPr>
        <w:t xml:space="preserve">향을 받는 </w:t>
      </w:r>
      <w:r w:rsidR="006D6DD0">
        <w:rPr>
          <w:rFonts w:hint="eastAsia"/>
        </w:rPr>
        <w:t xml:space="preserve">지역 </w:t>
      </w:r>
      <w:r w:rsidR="00DE4CD0">
        <w:rPr>
          <w:rFonts w:hint="eastAsia"/>
        </w:rPr>
        <w:t xml:space="preserve">도소매업이 늘어나고 있는 것이 대표적인 예이다. </w:t>
      </w:r>
    </w:p>
    <w:p w:rsidR="004F2B6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 xml:space="preserve">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w:t>
      </w:r>
      <w:r w:rsidR="00774007">
        <w:rPr>
          <w:rFonts w:hint="eastAsia"/>
        </w:rPr>
        <w:t>조성할 필요가 있다.</w:t>
      </w:r>
    </w:p>
    <w:p w:rsidR="003D58AC" w:rsidRDefault="009B4254" w:rsidP="001E47B5">
      <w:pPr>
        <w:rPr>
          <w:rFonts w:hint="eastAsia"/>
        </w:rPr>
      </w:pPr>
      <w:r>
        <w:rPr>
          <w:rFonts w:hint="eastAsia"/>
        </w:rPr>
        <w:t xml:space="preserve">컴퓨터가 일자리에 미치는 </w:t>
      </w:r>
      <w:r w:rsidR="001E47B5">
        <w:rPr>
          <w:rFonts w:hint="eastAsia"/>
        </w:rPr>
        <w:t>영향</w:t>
      </w:r>
      <w:r w:rsidR="00726D8A">
        <w:rPr>
          <w:rFonts w:hint="eastAsia"/>
        </w:rPr>
        <w:t>은 향후 더욱 확대되고 빨라질 것</w:t>
      </w:r>
      <w:r w:rsidR="009B1B2E">
        <w:rPr>
          <w:rFonts w:hint="eastAsia"/>
        </w:rPr>
        <w:t>이</w:t>
      </w:r>
      <w:r w:rsidR="00726D8A">
        <w:rPr>
          <w:rFonts w:hint="eastAsia"/>
        </w:rPr>
        <w:t>다.</w:t>
      </w:r>
      <w:r>
        <w:rPr>
          <w:rFonts w:hint="eastAsia"/>
        </w:rPr>
        <w:t xml:space="preserve"> </w:t>
      </w:r>
      <w:r w:rsidR="004F2B6D">
        <w:rPr>
          <w:rFonts w:hint="eastAsia"/>
        </w:rPr>
        <w:t xml:space="preserve">과거 일자리 양극화의 배경으로 지목되었던 </w:t>
      </w:r>
      <w:r w:rsidR="00726D8A">
        <w:rPr>
          <w:rFonts w:hint="eastAsia"/>
        </w:rPr>
        <w:t xml:space="preserve">숙련 편향적 기술발전은 </w:t>
      </w:r>
      <w:r w:rsidR="001E47B5">
        <w:rPr>
          <w:rFonts w:hint="eastAsia"/>
        </w:rPr>
        <w:t>인공지능</w:t>
      </w:r>
      <w:r w:rsidR="00726D8A">
        <w:rPr>
          <w:rFonts w:hint="eastAsia"/>
        </w:rPr>
        <w:t xml:space="preserve"> 시대에는</w:t>
      </w:r>
      <w:r w:rsidR="004F2B6D">
        <w:rPr>
          <w:rFonts w:hint="eastAsia"/>
        </w:rPr>
        <w:t xml:space="preserve"> 가속화될 수 있다.</w:t>
      </w:r>
      <w:r w:rsidR="00726D8A">
        <w:rPr>
          <w:rFonts w:hint="eastAsia"/>
        </w:rPr>
        <w:t xml:space="preserve"> 상대적으로 도태되는 기업과 일자리에 대한 배려가 선행되지 않는다면, </w:t>
      </w:r>
      <w:r w:rsidR="00726D8A">
        <w:t>‘</w:t>
      </w:r>
      <w:r w:rsidR="00726D8A">
        <w:rPr>
          <w:rFonts w:hint="eastAsia"/>
        </w:rPr>
        <w:t xml:space="preserve">디지털 </w:t>
      </w:r>
      <w:proofErr w:type="spellStart"/>
      <w:r w:rsidR="00726D8A">
        <w:rPr>
          <w:rFonts w:hint="eastAsia"/>
        </w:rPr>
        <w:t>러다이트</w:t>
      </w:r>
      <w:proofErr w:type="spellEnd"/>
      <w:r w:rsidR="00726D8A">
        <w:t>’</w:t>
      </w:r>
      <w:r w:rsidR="00726D8A">
        <w:rPr>
          <w:rFonts w:hint="eastAsia"/>
        </w:rPr>
        <w:t>와 같은 사회적 저항에</w:t>
      </w:r>
      <w:r w:rsidR="004F2B6D">
        <w:rPr>
          <w:rFonts w:hint="eastAsia"/>
        </w:rPr>
        <w:t xml:space="preserve"> 발생할 수 있다.</w:t>
      </w:r>
      <w:r w:rsidR="00C22CB8">
        <w:rPr>
          <w:rFonts w:hint="eastAsia"/>
        </w:rPr>
        <w:t xml:space="preserve"> 빠르게 발전하는 기술 혁신을 수용하고, 동시에 이로 인한 과실을 구성원 모두가 나눌 수 있는 </w:t>
      </w:r>
      <w:r w:rsidR="004F2B6D">
        <w:rPr>
          <w:rFonts w:hint="eastAsia"/>
        </w:rPr>
        <w:t xml:space="preserve">복지 </w:t>
      </w:r>
      <w:r w:rsidR="00C22CB8">
        <w:rPr>
          <w:rFonts w:hint="eastAsia"/>
        </w:rPr>
        <w:t>제도에 대한 고민에 더 많은 정책적 자원이 투입</w:t>
      </w:r>
      <w:r w:rsidR="004F2B6D">
        <w:rPr>
          <w:rFonts w:hint="eastAsia"/>
        </w:rPr>
        <w:t xml:space="preserve">될 필요가 </w:t>
      </w:r>
      <w:r w:rsidR="00774007">
        <w:rPr>
          <w:rFonts w:hint="eastAsia"/>
        </w:rPr>
        <w:t>있을 것이다.</w:t>
      </w:r>
    </w:p>
    <w:p w:rsidR="001F0CEB" w:rsidRDefault="001F0CEB" w:rsidP="001E47B5">
      <w:pPr>
        <w:rPr>
          <w:rFonts w:hint="eastAsia"/>
        </w:rPr>
      </w:pPr>
    </w:p>
    <w:sectPr w:rsidR="001F0CEB">
      <w:headerReference w:type="default" r:id="rId26"/>
      <w:footerReference w:type="default" r:id="rId2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B93" w:rsidRDefault="00507B93" w:rsidP="0069403E">
      <w:pPr>
        <w:spacing w:after="0" w:line="240" w:lineRule="auto"/>
      </w:pPr>
      <w:r>
        <w:separator/>
      </w:r>
    </w:p>
  </w:endnote>
  <w:endnote w:type="continuationSeparator" w:id="0">
    <w:p w:rsidR="00507B93" w:rsidRDefault="00507B93" w:rsidP="0069403E">
      <w:pPr>
        <w:spacing w:after="0" w:line="240" w:lineRule="auto"/>
      </w:pPr>
      <w:r>
        <w:continuationSeparator/>
      </w:r>
    </w:p>
  </w:endnote>
  <w:endnote w:type="continuationNotice" w:id="1">
    <w:p w:rsidR="00507B93" w:rsidRDefault="00507B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Content>
      <w:p w:rsidR="00507B93" w:rsidRDefault="00507B93" w:rsidP="0069403E">
        <w:pPr>
          <w:pStyle w:val="a7"/>
          <w:jc w:val="right"/>
        </w:pPr>
        <w:sdt>
          <w:sdtPr>
            <w:id w:val="-1669238322"/>
            <w:docPartObj>
              <w:docPartGallery w:val="Page Numbers (Top of Page)"/>
              <w:docPartUnique/>
            </w:docPartObj>
          </w:sdtPr>
          <w:sdtContent>
            <w:r>
              <w:rPr>
                <w:b/>
                <w:bCs/>
                <w:sz w:val="24"/>
                <w:szCs w:val="24"/>
              </w:rPr>
              <w:fldChar w:fldCharType="begin"/>
            </w:r>
            <w:r>
              <w:rPr>
                <w:b/>
                <w:bCs/>
              </w:rPr>
              <w:instrText>PAGE</w:instrText>
            </w:r>
            <w:r>
              <w:rPr>
                <w:b/>
                <w:bCs/>
                <w:sz w:val="24"/>
                <w:szCs w:val="24"/>
              </w:rPr>
              <w:fldChar w:fldCharType="separate"/>
            </w:r>
            <w:r w:rsidR="003B4451">
              <w:rPr>
                <w:b/>
                <w:bCs/>
                <w:noProof/>
              </w:rPr>
              <w:t>1</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3B4451">
              <w:rPr>
                <w:b/>
                <w:bCs/>
                <w:noProof/>
              </w:rPr>
              <w:t>19</w:t>
            </w:r>
            <w:r>
              <w:rPr>
                <w:b/>
                <w:bCs/>
                <w:sz w:val="24"/>
                <w:szCs w:val="24"/>
              </w:rPr>
              <w:fldChar w:fldCharType="end"/>
            </w:r>
          </w:sdtContent>
        </w:sdt>
      </w:p>
    </w:sdtContent>
  </w:sdt>
  <w:p w:rsidR="00507B93" w:rsidRDefault="00507B9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B93" w:rsidRDefault="00507B93" w:rsidP="0069403E">
      <w:pPr>
        <w:spacing w:after="0" w:line="240" w:lineRule="auto"/>
      </w:pPr>
      <w:r>
        <w:separator/>
      </w:r>
    </w:p>
  </w:footnote>
  <w:footnote w:type="continuationSeparator" w:id="0">
    <w:p w:rsidR="00507B93" w:rsidRDefault="00507B93" w:rsidP="0069403E">
      <w:pPr>
        <w:spacing w:after="0" w:line="240" w:lineRule="auto"/>
      </w:pPr>
      <w:r>
        <w:continuationSeparator/>
      </w:r>
    </w:p>
  </w:footnote>
  <w:footnote w:type="continuationNotice" w:id="1">
    <w:p w:rsidR="00507B93" w:rsidRDefault="00507B93">
      <w:pPr>
        <w:spacing w:after="0" w:line="240" w:lineRule="auto"/>
      </w:pPr>
    </w:p>
  </w:footnote>
  <w:footnote w:id="2">
    <w:p w:rsidR="00507B93" w:rsidRDefault="00507B93" w:rsidP="0075389F">
      <w:pPr>
        <w:pStyle w:val="a8"/>
      </w:pPr>
      <w:r>
        <w:rPr>
          <w:rStyle w:val="a9"/>
        </w:rPr>
        <w:footnoteRef/>
      </w:r>
      <w:r>
        <w:t xml:space="preserve"> </w:t>
      </w:r>
      <w:r>
        <w:rPr>
          <w:rFonts w:hint="eastAsia"/>
        </w:rPr>
        <w:t xml:space="preserve">LG경제연구원, </w:t>
      </w:r>
      <w:r>
        <w:t>“</w:t>
      </w:r>
      <w:r>
        <w:rPr>
          <w:rFonts w:hint="eastAsia"/>
        </w:rPr>
        <w:t xml:space="preserve">Artificial </w:t>
      </w:r>
      <w:proofErr w:type="spellStart"/>
      <w:r>
        <w:rPr>
          <w:rFonts w:hint="eastAsia"/>
        </w:rPr>
        <w:t>Interlligence</w:t>
      </w:r>
      <w:proofErr w:type="spellEnd"/>
      <w:r>
        <w:rPr>
          <w:rFonts w:hint="eastAsia"/>
        </w:rPr>
        <w:t xml:space="preserve"> 최근 인공지능 개발 </w:t>
      </w:r>
      <w:proofErr w:type="spellStart"/>
      <w:r>
        <w:rPr>
          <w:rFonts w:hint="eastAsia"/>
        </w:rPr>
        <w:t>트렌드와</w:t>
      </w:r>
      <w:proofErr w:type="spellEnd"/>
      <w:r>
        <w:rPr>
          <w:rFonts w:hint="eastAsia"/>
        </w:rPr>
        <w:t xml:space="preserve"> 미래의 진화 방향</w:t>
      </w:r>
      <w:r>
        <w:t>”</w:t>
      </w:r>
      <w:r>
        <w:rPr>
          <w:rFonts w:hint="eastAsia"/>
        </w:rPr>
        <w:t>, 2017.10</w:t>
      </w:r>
    </w:p>
  </w:footnote>
  <w:footnote w:id="3">
    <w:p w:rsidR="00507B93" w:rsidRPr="00626308" w:rsidRDefault="00507B93">
      <w:pPr>
        <w:pStyle w:val="a8"/>
        <w:rPr>
          <w:rFonts w:hint="eastAsia"/>
        </w:rPr>
      </w:pPr>
      <w:r>
        <w:rPr>
          <w:rStyle w:val="a9"/>
        </w:rPr>
        <w:footnoteRef/>
      </w:r>
      <w:r>
        <w:t xml:space="preserve"> </w:t>
      </w:r>
      <w:r w:rsidRPr="00626308">
        <w:t xml:space="preserve">Mullainathan, </w:t>
      </w:r>
      <w:proofErr w:type="spellStart"/>
      <w:r w:rsidRPr="00626308">
        <w:t>Sendhil</w:t>
      </w:r>
      <w:proofErr w:type="spellEnd"/>
      <w:r w:rsidRPr="00626308">
        <w:t xml:space="preserve">, and Jann </w:t>
      </w:r>
      <w:proofErr w:type="spellStart"/>
      <w:r w:rsidRPr="00626308">
        <w:t>Spiess</w:t>
      </w:r>
      <w:proofErr w:type="spellEnd"/>
      <w:r>
        <w:rPr>
          <w:rFonts w:hint="eastAsia"/>
        </w:rPr>
        <w:t>,</w:t>
      </w:r>
      <w:r w:rsidRPr="00626308">
        <w:t xml:space="preserve"> "Machine learning: an applied econometric approach"</w:t>
      </w:r>
      <w:r>
        <w:rPr>
          <w:rFonts w:hint="eastAsia"/>
        </w:rPr>
        <w:t>,</w:t>
      </w:r>
      <w:r w:rsidRPr="00626308">
        <w:t xml:space="preserve"> Journal of Economic Perspectives(2017)</w:t>
      </w:r>
    </w:p>
  </w:footnote>
  <w:footnote w:id="4">
    <w:p w:rsidR="00507B93" w:rsidRPr="00D64DB3" w:rsidRDefault="00507B93" w:rsidP="004C00EA">
      <w:pPr>
        <w:pStyle w:val="a8"/>
      </w:pPr>
      <w:r>
        <w:rPr>
          <w:rStyle w:val="a9"/>
        </w:rPr>
        <w:footnoteRef/>
      </w:r>
      <w:r>
        <w:t xml:space="preserve"> </w:t>
      </w:r>
      <w:r w:rsidRPr="00D64DB3">
        <w:t xml:space="preserve">Andrew McAfee and Erik </w:t>
      </w:r>
      <w:proofErr w:type="spellStart"/>
      <w:r w:rsidRPr="00D64DB3">
        <w:t>Brynjolfsson</w:t>
      </w:r>
      <w:proofErr w:type="spellEnd"/>
      <w:r>
        <w:rPr>
          <w:rFonts w:hint="eastAsia"/>
        </w:rPr>
        <w:t xml:space="preserve">, </w:t>
      </w:r>
      <w:r>
        <w:t>“</w:t>
      </w:r>
      <w:r w:rsidRPr="00D64DB3">
        <w:t>Where Computers Defeat Humans, and Where They Can’t</w:t>
      </w:r>
      <w:r>
        <w:t>”</w:t>
      </w:r>
      <w:r>
        <w:rPr>
          <w:rFonts w:hint="eastAsia"/>
        </w:rPr>
        <w:t>, 2016.3</w:t>
      </w:r>
    </w:p>
  </w:footnote>
  <w:footnote w:id="5">
    <w:p w:rsidR="00507B93" w:rsidRDefault="00507B93" w:rsidP="005B7B2F">
      <w:pPr>
        <w:pStyle w:val="a8"/>
      </w:pPr>
      <w:r>
        <w:rPr>
          <w:rStyle w:val="a9"/>
        </w:rPr>
        <w:footnoteRef/>
      </w:r>
      <w:r>
        <w:t xml:space="preserve"> </w:t>
      </w:r>
      <w:proofErr w:type="spellStart"/>
      <w:r>
        <w:t>Autor</w:t>
      </w:r>
      <w:proofErr w:type="spellEnd"/>
      <w:r>
        <w:t xml:space="preserve">, D., Levy, F. and Murnane, R.J. “The skill content of recent technological change: An empirical exploration.”, </w:t>
      </w:r>
      <w:r>
        <w:rPr>
          <w:rFonts w:hint="eastAsia"/>
        </w:rPr>
        <w:t>2003</w:t>
      </w:r>
    </w:p>
  </w:footnote>
  <w:footnote w:id="6">
    <w:p w:rsidR="00507B93" w:rsidRDefault="00507B93">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w:t>
      </w:r>
      <w:proofErr w:type="spellStart"/>
      <w:r>
        <w:rPr>
          <w:rFonts w:hint="eastAsia"/>
        </w:rPr>
        <w:t>매칭</w:t>
      </w:r>
      <w:proofErr w:type="spellEnd"/>
      <w:r>
        <w:rPr>
          <w:rFonts w:hint="eastAsia"/>
        </w:rPr>
        <w:t xml:space="preserve">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 xml:space="preserve">서 매칭시키는 방식을 이용하여, 직업 소분류 기준 132개(전체 149개), </w:t>
      </w:r>
      <w:proofErr w:type="spellStart"/>
      <w:r>
        <w:rPr>
          <w:rFonts w:hint="eastAsia"/>
        </w:rPr>
        <w:t>세분류</w:t>
      </w:r>
      <w:proofErr w:type="spellEnd"/>
      <w:r>
        <w:rPr>
          <w:rFonts w:hint="eastAsia"/>
        </w:rPr>
        <w:t xml:space="preserve"> 기준 301개(전체 428개)가 분석에 포함.</w:t>
      </w:r>
    </w:p>
  </w:footnote>
  <w:footnote w:id="7">
    <w:p w:rsidR="00507B93" w:rsidRDefault="00507B93" w:rsidP="00507B93">
      <w:pPr>
        <w:pStyle w:val="a8"/>
      </w:pPr>
      <w:r>
        <w:rPr>
          <w:rStyle w:val="a9"/>
        </w:rPr>
        <w:footnoteRef/>
      </w:r>
      <w:r>
        <w:t xml:space="preserve"> </w:t>
      </w:r>
      <w:r w:rsidRPr="003E3A6B">
        <w:t>Creative Intelligence(창의적 지능), Social Intelligence(사회적 지능), Perception and Manipulation(인지 및 조작)</w:t>
      </w:r>
    </w:p>
  </w:footnote>
  <w:footnote w:id="8">
    <w:p w:rsidR="00507B93" w:rsidRDefault="00507B93" w:rsidP="00B57217">
      <w:pPr>
        <w:pStyle w:val="a8"/>
      </w:pPr>
      <w:r>
        <w:rPr>
          <w:rStyle w:val="a9"/>
        </w:rPr>
        <w:footnoteRef/>
      </w:r>
      <w:r>
        <w:t xml:space="preserve"> </w:t>
      </w:r>
      <w:proofErr w:type="spellStart"/>
      <w:r>
        <w:t>Arntz</w:t>
      </w:r>
      <w:proofErr w:type="spellEnd"/>
      <w:r>
        <w:t xml:space="preserve">, M., T. Gregory and U. </w:t>
      </w:r>
      <w:proofErr w:type="spellStart"/>
      <w:r>
        <w:t>Zierahn</w:t>
      </w:r>
      <w:proofErr w:type="spellEnd"/>
      <w:r>
        <w:t>,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9">
    <w:p w:rsidR="00507B93" w:rsidRDefault="00507B93" w:rsidP="00B91A47">
      <w:pPr>
        <w:pStyle w:val="a8"/>
      </w:pPr>
      <w:r>
        <w:rPr>
          <w:rStyle w:val="a9"/>
        </w:rPr>
        <w:footnoteRef/>
      </w:r>
      <w:r>
        <w:t xml:space="preserve"> </w:t>
      </w:r>
      <w:r>
        <w:rPr>
          <w:rFonts w:hint="eastAsia"/>
        </w:rPr>
        <w:t xml:space="preserve">PwC, </w:t>
      </w:r>
      <w:r>
        <w:t>“</w:t>
      </w:r>
      <w:r>
        <w:rPr>
          <w:rFonts w:hint="eastAsia"/>
        </w:rPr>
        <w:t xml:space="preserve">Will </w:t>
      </w:r>
      <w:proofErr w:type="spellStart"/>
      <w:r>
        <w:t>Will</w:t>
      </w:r>
      <w:proofErr w:type="spellEnd"/>
      <w:r>
        <w:t xml:space="preserve"> robots steal our jobs? The potential impact of automation on the UK and other major economies”</w:t>
      </w:r>
      <w:r>
        <w:rPr>
          <w:rFonts w:hint="eastAsia"/>
        </w:rPr>
        <w:t>, 2017.3</w:t>
      </w:r>
    </w:p>
  </w:footnote>
  <w:footnote w:id="10">
    <w:p w:rsidR="00507B93" w:rsidRDefault="00507B93">
      <w:pPr>
        <w:pStyle w:val="a8"/>
      </w:pPr>
      <w:r>
        <w:rPr>
          <w:rStyle w:val="a9"/>
        </w:rPr>
        <w:footnoteRef/>
      </w:r>
      <w:r>
        <w:t xml:space="preserve"> </w:t>
      </w:r>
      <w:proofErr w:type="spellStart"/>
      <w:r>
        <w:rPr>
          <w:rFonts w:hint="eastAsia"/>
        </w:rPr>
        <w:t>McKinsey&amp;Company</w:t>
      </w:r>
      <w:proofErr w:type="spellEnd"/>
      <w:r>
        <w:rPr>
          <w:rFonts w:hint="eastAsia"/>
        </w:rPr>
        <w:t xml:space="preserve">, </w:t>
      </w:r>
      <w:r>
        <w:t>“</w:t>
      </w:r>
      <w:r>
        <w:rPr>
          <w:rFonts w:hint="eastAsia"/>
        </w:rPr>
        <w:t>A future that works: Automation, Employment, and Productivity</w:t>
      </w:r>
      <w:r>
        <w:t>”</w:t>
      </w:r>
      <w:r>
        <w:rPr>
          <w:rFonts w:hint="eastAsia"/>
        </w:rPr>
        <w:t>, 2017.1</w:t>
      </w:r>
    </w:p>
  </w:footnote>
  <w:footnote w:id="11">
    <w:p w:rsidR="00507B93" w:rsidRDefault="00507B93">
      <w:pPr>
        <w:pStyle w:val="a8"/>
      </w:pPr>
      <w:r>
        <w:rPr>
          <w:rStyle w:val="a9"/>
        </w:rPr>
        <w:footnoteRef/>
      </w:r>
      <w:r>
        <w:t xml:space="preserve"> </w:t>
      </w:r>
      <w:r>
        <w:rPr>
          <w:rFonts w:hint="eastAsia"/>
        </w:rPr>
        <w:t xml:space="preserve">평균 대체확률이 0.39인 농업은 전체 종사자의 99% 이상의 직업이 대분류 기준 </w:t>
      </w:r>
      <w:r>
        <w:t>‘</w:t>
      </w:r>
      <w:r w:rsidRPr="004A2D07">
        <w:rPr>
          <w:rFonts w:hint="eastAsia"/>
        </w:rPr>
        <w:t>농림어업</w:t>
      </w:r>
      <w:r w:rsidRPr="004A2D07">
        <w:t xml:space="preserve"> </w:t>
      </w:r>
      <w:proofErr w:type="gramStart"/>
      <w:r w:rsidRPr="004A2D07">
        <w:t>숙련  종사자</w:t>
      </w:r>
      <w:r>
        <w:t>’</w:t>
      </w:r>
      <w:r>
        <w:rPr>
          <w:rFonts w:hint="eastAsia"/>
        </w:rPr>
        <w:t>로</w:t>
      </w:r>
      <w:proofErr w:type="gramEnd"/>
      <w:r>
        <w:rPr>
          <w:rFonts w:hint="eastAsia"/>
        </w:rPr>
        <w:t xml:space="preserve"> 구성되어 있어 산업별 </w:t>
      </w:r>
      <w:proofErr w:type="spellStart"/>
      <w:r>
        <w:rPr>
          <w:rFonts w:hint="eastAsia"/>
        </w:rPr>
        <w:t>비교시</w:t>
      </w:r>
      <w:proofErr w:type="spellEnd"/>
      <w:r>
        <w:rPr>
          <w:rFonts w:hint="eastAsia"/>
        </w:rPr>
        <w:t xml:space="preserve"> 제외.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B93" w:rsidRDefault="00507B9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20507"/>
    <w:rsid w:val="00051AC0"/>
    <w:rsid w:val="000845D1"/>
    <w:rsid w:val="000A0426"/>
    <w:rsid w:val="000D7CE4"/>
    <w:rsid w:val="00105B46"/>
    <w:rsid w:val="00120018"/>
    <w:rsid w:val="00134D0A"/>
    <w:rsid w:val="001429B1"/>
    <w:rsid w:val="00150C05"/>
    <w:rsid w:val="00153B25"/>
    <w:rsid w:val="00180115"/>
    <w:rsid w:val="00190C34"/>
    <w:rsid w:val="001B14FC"/>
    <w:rsid w:val="001D328B"/>
    <w:rsid w:val="001D56C7"/>
    <w:rsid w:val="001E47B5"/>
    <w:rsid w:val="001F0CEB"/>
    <w:rsid w:val="001F6E40"/>
    <w:rsid w:val="0020247E"/>
    <w:rsid w:val="00224171"/>
    <w:rsid w:val="00252FF3"/>
    <w:rsid w:val="002532F6"/>
    <w:rsid w:val="00257D7E"/>
    <w:rsid w:val="00260CF5"/>
    <w:rsid w:val="00267730"/>
    <w:rsid w:val="00267F76"/>
    <w:rsid w:val="00282E43"/>
    <w:rsid w:val="002852CA"/>
    <w:rsid w:val="00294D0B"/>
    <w:rsid w:val="002A06C5"/>
    <w:rsid w:val="002A725C"/>
    <w:rsid w:val="002E7BA4"/>
    <w:rsid w:val="00305345"/>
    <w:rsid w:val="003076C2"/>
    <w:rsid w:val="00310D59"/>
    <w:rsid w:val="00340306"/>
    <w:rsid w:val="00344213"/>
    <w:rsid w:val="00354C14"/>
    <w:rsid w:val="00365EBE"/>
    <w:rsid w:val="00384DE9"/>
    <w:rsid w:val="00391172"/>
    <w:rsid w:val="00396226"/>
    <w:rsid w:val="003B4451"/>
    <w:rsid w:val="003C1531"/>
    <w:rsid w:val="003C3CD3"/>
    <w:rsid w:val="003D58AC"/>
    <w:rsid w:val="003D5A04"/>
    <w:rsid w:val="003E3A6B"/>
    <w:rsid w:val="003E4311"/>
    <w:rsid w:val="003F1D10"/>
    <w:rsid w:val="003F7AD0"/>
    <w:rsid w:val="00404507"/>
    <w:rsid w:val="00412C4D"/>
    <w:rsid w:val="0042772A"/>
    <w:rsid w:val="0045734D"/>
    <w:rsid w:val="00484823"/>
    <w:rsid w:val="004A1EDC"/>
    <w:rsid w:val="004A2D07"/>
    <w:rsid w:val="004C00EA"/>
    <w:rsid w:val="004E2A01"/>
    <w:rsid w:val="004E37D7"/>
    <w:rsid w:val="004F2B6D"/>
    <w:rsid w:val="00507B93"/>
    <w:rsid w:val="00510D29"/>
    <w:rsid w:val="00512AC8"/>
    <w:rsid w:val="00537837"/>
    <w:rsid w:val="00561261"/>
    <w:rsid w:val="0057418F"/>
    <w:rsid w:val="00581923"/>
    <w:rsid w:val="0059465E"/>
    <w:rsid w:val="005B7375"/>
    <w:rsid w:val="005B7B2F"/>
    <w:rsid w:val="005C5D8B"/>
    <w:rsid w:val="005D5520"/>
    <w:rsid w:val="005D7175"/>
    <w:rsid w:val="005E57E7"/>
    <w:rsid w:val="005E71EB"/>
    <w:rsid w:val="005F0F77"/>
    <w:rsid w:val="00626308"/>
    <w:rsid w:val="00636A59"/>
    <w:rsid w:val="00644224"/>
    <w:rsid w:val="00652CF0"/>
    <w:rsid w:val="00652D89"/>
    <w:rsid w:val="0067597B"/>
    <w:rsid w:val="00684834"/>
    <w:rsid w:val="0069403E"/>
    <w:rsid w:val="006D04A2"/>
    <w:rsid w:val="006D6DD0"/>
    <w:rsid w:val="006D7E72"/>
    <w:rsid w:val="006E0362"/>
    <w:rsid w:val="006E0AFE"/>
    <w:rsid w:val="006F3395"/>
    <w:rsid w:val="006F356B"/>
    <w:rsid w:val="006F4518"/>
    <w:rsid w:val="007049ED"/>
    <w:rsid w:val="00717E5E"/>
    <w:rsid w:val="00726D8A"/>
    <w:rsid w:val="00727AE4"/>
    <w:rsid w:val="00741C9F"/>
    <w:rsid w:val="0075389F"/>
    <w:rsid w:val="00754878"/>
    <w:rsid w:val="00764056"/>
    <w:rsid w:val="00774007"/>
    <w:rsid w:val="007750E8"/>
    <w:rsid w:val="007937BC"/>
    <w:rsid w:val="00797D56"/>
    <w:rsid w:val="007A4CE5"/>
    <w:rsid w:val="007B7E32"/>
    <w:rsid w:val="007C0E31"/>
    <w:rsid w:val="007D04F8"/>
    <w:rsid w:val="007D1C30"/>
    <w:rsid w:val="007E2562"/>
    <w:rsid w:val="00807438"/>
    <w:rsid w:val="00813B8C"/>
    <w:rsid w:val="008201C1"/>
    <w:rsid w:val="00825C02"/>
    <w:rsid w:val="00827FDE"/>
    <w:rsid w:val="008366D2"/>
    <w:rsid w:val="00841A54"/>
    <w:rsid w:val="008976DA"/>
    <w:rsid w:val="008B70DA"/>
    <w:rsid w:val="008B7ADA"/>
    <w:rsid w:val="008F3706"/>
    <w:rsid w:val="0090040D"/>
    <w:rsid w:val="00905EB1"/>
    <w:rsid w:val="00916D53"/>
    <w:rsid w:val="00921E0B"/>
    <w:rsid w:val="00927988"/>
    <w:rsid w:val="00933E2D"/>
    <w:rsid w:val="009457C0"/>
    <w:rsid w:val="00991921"/>
    <w:rsid w:val="009B1B2E"/>
    <w:rsid w:val="009B285D"/>
    <w:rsid w:val="009B4254"/>
    <w:rsid w:val="009D178B"/>
    <w:rsid w:val="00A0697A"/>
    <w:rsid w:val="00A075EB"/>
    <w:rsid w:val="00A34AB6"/>
    <w:rsid w:val="00A5027F"/>
    <w:rsid w:val="00A50399"/>
    <w:rsid w:val="00A550F4"/>
    <w:rsid w:val="00A56C96"/>
    <w:rsid w:val="00A70D99"/>
    <w:rsid w:val="00A72921"/>
    <w:rsid w:val="00A75731"/>
    <w:rsid w:val="00A800A5"/>
    <w:rsid w:val="00A87DF4"/>
    <w:rsid w:val="00A96FE4"/>
    <w:rsid w:val="00AB7034"/>
    <w:rsid w:val="00AB77AF"/>
    <w:rsid w:val="00AD37E7"/>
    <w:rsid w:val="00AD686E"/>
    <w:rsid w:val="00AE218E"/>
    <w:rsid w:val="00AE5BB5"/>
    <w:rsid w:val="00B106F5"/>
    <w:rsid w:val="00B152BD"/>
    <w:rsid w:val="00B26260"/>
    <w:rsid w:val="00B33359"/>
    <w:rsid w:val="00B36E95"/>
    <w:rsid w:val="00B3796C"/>
    <w:rsid w:val="00B41077"/>
    <w:rsid w:val="00B4256E"/>
    <w:rsid w:val="00B44B2E"/>
    <w:rsid w:val="00B57217"/>
    <w:rsid w:val="00B64365"/>
    <w:rsid w:val="00B678AE"/>
    <w:rsid w:val="00B75F1E"/>
    <w:rsid w:val="00B84380"/>
    <w:rsid w:val="00B902F2"/>
    <w:rsid w:val="00B91A47"/>
    <w:rsid w:val="00B93893"/>
    <w:rsid w:val="00B951D6"/>
    <w:rsid w:val="00BA4562"/>
    <w:rsid w:val="00BB4BD4"/>
    <w:rsid w:val="00BC3422"/>
    <w:rsid w:val="00BE3D89"/>
    <w:rsid w:val="00BE6E14"/>
    <w:rsid w:val="00BF5347"/>
    <w:rsid w:val="00C0446A"/>
    <w:rsid w:val="00C152C5"/>
    <w:rsid w:val="00C176E1"/>
    <w:rsid w:val="00C22CB8"/>
    <w:rsid w:val="00C30A2A"/>
    <w:rsid w:val="00C452E6"/>
    <w:rsid w:val="00C453E6"/>
    <w:rsid w:val="00C57B9F"/>
    <w:rsid w:val="00C60DB0"/>
    <w:rsid w:val="00C62061"/>
    <w:rsid w:val="00C81F55"/>
    <w:rsid w:val="00CD2216"/>
    <w:rsid w:val="00D00091"/>
    <w:rsid w:val="00D0363D"/>
    <w:rsid w:val="00D1676C"/>
    <w:rsid w:val="00D354D8"/>
    <w:rsid w:val="00D4308C"/>
    <w:rsid w:val="00D56ED8"/>
    <w:rsid w:val="00D64DB3"/>
    <w:rsid w:val="00D71AED"/>
    <w:rsid w:val="00D92EA0"/>
    <w:rsid w:val="00D939DD"/>
    <w:rsid w:val="00DA46D8"/>
    <w:rsid w:val="00DA5CC6"/>
    <w:rsid w:val="00DB448B"/>
    <w:rsid w:val="00DD5BA2"/>
    <w:rsid w:val="00DE2163"/>
    <w:rsid w:val="00DE4CD0"/>
    <w:rsid w:val="00DE7509"/>
    <w:rsid w:val="00DF5C4C"/>
    <w:rsid w:val="00DF662F"/>
    <w:rsid w:val="00E12CC3"/>
    <w:rsid w:val="00E20A71"/>
    <w:rsid w:val="00E22B17"/>
    <w:rsid w:val="00E26658"/>
    <w:rsid w:val="00E33805"/>
    <w:rsid w:val="00E349A8"/>
    <w:rsid w:val="00E42C3D"/>
    <w:rsid w:val="00E46E31"/>
    <w:rsid w:val="00E50C53"/>
    <w:rsid w:val="00E81CB7"/>
    <w:rsid w:val="00E82445"/>
    <w:rsid w:val="00E903C2"/>
    <w:rsid w:val="00EC11D7"/>
    <w:rsid w:val="00EE6ED3"/>
    <w:rsid w:val="00EE7F3D"/>
    <w:rsid w:val="00F1189F"/>
    <w:rsid w:val="00F12AF6"/>
    <w:rsid w:val="00F3270C"/>
    <w:rsid w:val="00F34CB4"/>
    <w:rsid w:val="00F459E9"/>
    <w:rsid w:val="00F46F9D"/>
    <w:rsid w:val="00F52DDA"/>
    <w:rsid w:val="00F81E32"/>
    <w:rsid w:val="00FA7401"/>
    <w:rsid w:val="00FB086A"/>
    <w:rsid w:val="00FD0E55"/>
    <w:rsid w:val="00FE0C27"/>
    <w:rsid w:val="00FE33D8"/>
    <w:rsid w:val="00FE36CA"/>
    <w:rsid w:val="00FE3DC1"/>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609358712">
      <w:bodyDiv w:val="1"/>
      <w:marLeft w:val="0"/>
      <w:marRight w:val="0"/>
      <w:marTop w:val="0"/>
      <w:marBottom w:val="0"/>
      <w:divBdr>
        <w:top w:val="none" w:sz="0" w:space="0" w:color="auto"/>
        <w:left w:val="none" w:sz="0" w:space="0" w:color="auto"/>
        <w:bottom w:val="none" w:sz="0" w:space="0" w:color="auto"/>
        <w:right w:val="none" w:sz="0" w:space="0" w:color="auto"/>
      </w:divBdr>
    </w:div>
    <w:div w:id="680621481">
      <w:bodyDiv w:val="1"/>
      <w:marLeft w:val="0"/>
      <w:marRight w:val="0"/>
      <w:marTop w:val="0"/>
      <w:marBottom w:val="0"/>
      <w:divBdr>
        <w:top w:val="none" w:sz="0" w:space="0" w:color="auto"/>
        <w:left w:val="none" w:sz="0" w:space="0" w:color="auto"/>
        <w:bottom w:val="none" w:sz="0" w:space="0" w:color="auto"/>
        <w:right w:val="none" w:sz="0" w:space="0" w:color="auto"/>
      </w:divBdr>
    </w:div>
    <w:div w:id="1140538957">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4.xml.rels><?xml version="1.0" encoding="UTF-8" standalone="yes"?>
<Relationships xmlns="http://schemas.openxmlformats.org/package/2006/relationships"><Relationship Id="rId2"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4536;&#47548;_&#44592;&#49696;&#49688;&#51456;&#48324;%20&#51068;&#51088;&#47532;%20&#51613;&#44048;.csv" TargetMode="External"/><Relationship Id="rId1" Type="http://schemas.openxmlformats.org/officeDocument/2006/relationships/themeOverride" Target="../theme/themeOverride1.xml"/></Relationships>
</file>

<file path=word/charts/_rels/chart5.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전문직vs.산업!$C$2</c:f>
              <c:strCache>
                <c:ptCount val="1"/>
                <c:pt idx="0">
                  <c:v>200%</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전문직vs.산업!$A$3:$A$23</c:f>
              <c:strCache>
                <c:ptCount val="21"/>
                <c:pt idx="0">
                  <c:v>교육 서비스업</c:v>
                </c:pt>
                <c:pt idx="1">
                  <c:v>출판, 영상, 방송통신 및 정보서비스업 </c:v>
                </c:pt>
                <c:pt idx="2">
                  <c:v>전문, 과학 및 기술 서비스업 </c:v>
                </c:pt>
                <c:pt idx="3">
                  <c:v>보건업 및 사회복지 서비스업</c:v>
                </c:pt>
                <c:pt idx="4">
                  <c:v>예술, 스포츠 및 여가관련 서비스업</c:v>
                </c:pt>
                <c:pt idx="5">
                  <c:v>부동산업 및 임대업 </c:v>
                </c:pt>
                <c:pt idx="6">
                  <c:v>전기, 가스, 증기 및 수도사업 </c:v>
                </c:pt>
                <c:pt idx="7">
                  <c:v>협회 및 단체, 수리  및 기타 개인 서비스업</c:v>
                </c:pt>
                <c:pt idx="8">
                  <c:v>국제 및 외국기관</c:v>
                </c:pt>
                <c:pt idx="9">
                  <c:v>제조업 </c:v>
                </c:pt>
                <c:pt idx="10">
                  <c:v>건설업 </c:v>
                </c:pt>
                <c:pt idx="11">
                  <c:v>공공행정, 국방 및 사회보장 행정</c:v>
                </c:pt>
                <c:pt idx="12">
                  <c:v>하수 · 폐기물 처리, 원료재생 및 환경복원업 </c:v>
                </c:pt>
                <c:pt idx="13">
                  <c:v>금융 및 보험업 </c:v>
                </c:pt>
                <c:pt idx="14">
                  <c:v>도매 및 소매업</c:v>
                </c:pt>
                <c:pt idx="15">
                  <c:v>사업시설관리 및 사업지원 서비스업 </c:v>
                </c:pt>
                <c:pt idx="16">
                  <c:v>광업 </c:v>
                </c:pt>
                <c:pt idx="17">
                  <c:v>운수업</c:v>
                </c:pt>
                <c:pt idx="18">
                  <c:v>숙박 및 음식점업 </c:v>
                </c:pt>
                <c:pt idx="19">
                  <c:v>농업, 임업 및 어업 </c:v>
                </c:pt>
                <c:pt idx="20">
                  <c:v>가구내 고용활동 및 분류되지 않은 자가소비 생산활동</c:v>
                </c:pt>
              </c:strCache>
            </c:strRef>
          </c:cat>
          <c:val>
            <c:numRef>
              <c:f>전문직vs.산업!$C$3:$C$23</c:f>
              <c:numCache>
                <c:formatCode>0%</c:formatCode>
                <c:ptCount val="21"/>
                <c:pt idx="0">
                  <c:v>0.75540528382100702</c:v>
                </c:pt>
                <c:pt idx="1">
                  <c:v>0.62541406299412827</c:v>
                </c:pt>
                <c:pt idx="2">
                  <c:v>0.60313807593246871</c:v>
                </c:pt>
                <c:pt idx="3">
                  <c:v>0.59920322516825897</c:v>
                </c:pt>
                <c:pt idx="4">
                  <c:v>0.35526742594247335</c:v>
                </c:pt>
                <c:pt idx="5">
                  <c:v>0.34881785869846771</c:v>
                </c:pt>
                <c:pt idx="6">
                  <c:v>0.21292585066684608</c:v>
                </c:pt>
                <c:pt idx="7">
                  <c:v>0.13191744618857626</c:v>
                </c:pt>
                <c:pt idx="8">
                  <c:v>0.12909825644826067</c:v>
                </c:pt>
                <c:pt idx="9">
                  <c:v>0.10652443360679539</c:v>
                </c:pt>
                <c:pt idx="10">
                  <c:v>9.3997655653977913E-2</c:v>
                </c:pt>
                <c:pt idx="11">
                  <c:v>8.8432075415608657E-2</c:v>
                </c:pt>
                <c:pt idx="12">
                  <c:v>8.6689712665537044E-2</c:v>
                </c:pt>
                <c:pt idx="13">
                  <c:v>7.1119394202626876E-2</c:v>
                </c:pt>
                <c:pt idx="14">
                  <c:v>6.3665607174832023E-2</c:v>
                </c:pt>
                <c:pt idx="15">
                  <c:v>5.3344092300739047E-2</c:v>
                </c:pt>
                <c:pt idx="16">
                  <c:v>3.0872724164053664E-2</c:v>
                </c:pt>
                <c:pt idx="17">
                  <c:v>1.9061477657470256E-2</c:v>
                </c:pt>
                <c:pt idx="18">
                  <c:v>7.096171606087308E-3</c:v>
                </c:pt>
                <c:pt idx="19">
                  <c:v>3.0160119613085764E-3</c:v>
                </c:pt>
                <c:pt idx="20">
                  <c:v>2.8203859334864629E-3</c:v>
                </c:pt>
              </c:numCache>
            </c:numRef>
          </c:val>
          <c:extLst xmlns:c16r2="http://schemas.microsoft.com/office/drawing/2015/06/chart">
            <c:ext xmlns:c16="http://schemas.microsoft.com/office/drawing/2014/chart" uri="{C3380CC4-5D6E-409C-BE32-E72D297353CC}">
              <c16:uniqueId val="{00000000-6E59-4392-8CBF-FFE7ED6D3F1C}"/>
            </c:ext>
          </c:extLst>
        </c:ser>
        <c:dLbls>
          <c:showLegendKey val="0"/>
          <c:showVal val="0"/>
          <c:showCatName val="0"/>
          <c:showSerName val="0"/>
          <c:showPercent val="0"/>
          <c:showBubbleSize val="0"/>
        </c:dLbls>
        <c:gapWidth val="150"/>
        <c:axId val="78948352"/>
        <c:axId val="72564032"/>
      </c:barChart>
      <c:catAx>
        <c:axId val="78948352"/>
        <c:scaling>
          <c:orientation val="maxMin"/>
        </c:scaling>
        <c:delete val="0"/>
        <c:axPos val="l"/>
        <c:numFmt formatCode="General" sourceLinked="0"/>
        <c:majorTickMark val="out"/>
        <c:minorTickMark val="none"/>
        <c:tickLblPos val="nextTo"/>
        <c:crossAx val="72564032"/>
        <c:crosses val="autoZero"/>
        <c:auto val="1"/>
        <c:lblAlgn val="ctr"/>
        <c:lblOffset val="100"/>
        <c:noMultiLvlLbl val="0"/>
      </c:catAx>
      <c:valAx>
        <c:axId val="72564032"/>
        <c:scaling>
          <c:orientation val="minMax"/>
        </c:scaling>
        <c:delete val="1"/>
        <c:axPos val="t"/>
        <c:numFmt formatCode="0%" sourceLinked="1"/>
        <c:majorTickMark val="out"/>
        <c:minorTickMark val="none"/>
        <c:tickLblPos val="nextTo"/>
        <c:crossAx val="789483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 비중</a:t>
            </a:r>
          </a:p>
        </c:rich>
      </c:tx>
      <c:layout/>
      <c:overlay val="0"/>
      <c:spPr>
        <a:noFill/>
        <a:ln>
          <a:noFill/>
        </a:ln>
        <a:effectLst/>
      </c:spPr>
    </c:title>
    <c:autoTitleDeleted val="0"/>
    <c:plotArea>
      <c:layout/>
      <c:areaChart>
        <c:grouping val="percentStacked"/>
        <c:varyColors val="0"/>
        <c:ser>
          <c:idx val="1"/>
          <c:order val="0"/>
          <c:tx>
            <c:strRef>
              <c:f>데이터!$A$9</c:f>
              <c:strCache>
                <c:ptCount val="1"/>
                <c:pt idx="0">
                  <c:v>농림어업</c:v>
                </c:pt>
              </c:strCache>
            </c:strRef>
          </c:tx>
          <c:spPr>
            <a:solidFill>
              <a:schemeClr val="accent2"/>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데이터!$B$9:$BD$9</c:f>
              <c:numCache>
                <c:formatCode>0%</c:formatCode>
                <c:ptCount val="55"/>
                <c:pt idx="0">
                  <c:v>0.62977654369959013</c:v>
                </c:pt>
                <c:pt idx="1">
                  <c:v>0.61665367627955314</c:v>
                </c:pt>
                <c:pt idx="2">
                  <c:v>0.58456607495069024</c:v>
                </c:pt>
                <c:pt idx="3">
                  <c:v>0.57789789789789792</c:v>
                </c:pt>
                <c:pt idx="4">
                  <c:v>0.55148423005565872</c:v>
                </c:pt>
                <c:pt idx="5">
                  <c:v>0.52400397307140489</c:v>
                </c:pt>
                <c:pt idx="6">
                  <c:v>0.51093161012385568</c:v>
                </c:pt>
                <c:pt idx="7">
                  <c:v>0.50389934491005506</c:v>
                </c:pt>
                <c:pt idx="8">
                  <c:v>0.48230444399758693</c:v>
                </c:pt>
                <c:pt idx="9">
                  <c:v>0.50467289719626163</c:v>
                </c:pt>
                <c:pt idx="10">
                  <c:v>0.49762383476512517</c:v>
                </c:pt>
                <c:pt idx="11">
                  <c:v>0.47990543735224594</c:v>
                </c:pt>
                <c:pt idx="12">
                  <c:v>0.45667607561371998</c:v>
                </c:pt>
                <c:pt idx="13">
                  <c:v>0.44424750241701577</c:v>
                </c:pt>
                <c:pt idx="14">
                  <c:v>0.41695285669684673</c:v>
                </c:pt>
                <c:pt idx="15">
                  <c:v>0.38428273188189677</c:v>
                </c:pt>
                <c:pt idx="16">
                  <c:v>0.35774150860167625</c:v>
                </c:pt>
                <c:pt idx="17">
                  <c:v>0.34013008843089965</c:v>
                </c:pt>
                <c:pt idx="18">
                  <c:v>0.34236611281466167</c:v>
                </c:pt>
                <c:pt idx="19">
                  <c:v>0.32074553167814168</c:v>
                </c:pt>
                <c:pt idx="20">
                  <c:v>0.29748362633574632</c:v>
                </c:pt>
                <c:pt idx="21">
                  <c:v>0.27125926952664769</c:v>
                </c:pt>
                <c:pt idx="22">
                  <c:v>0.24936539746158987</c:v>
                </c:pt>
                <c:pt idx="23">
                  <c:v>0.23618187681393099</c:v>
                </c:pt>
                <c:pt idx="24">
                  <c:v>0.21890668949492478</c:v>
                </c:pt>
                <c:pt idx="25">
                  <c:v>0.20647341276898451</c:v>
                </c:pt>
                <c:pt idx="26">
                  <c:v>0.1957858769931663</c:v>
                </c:pt>
                <c:pt idx="27">
                  <c:v>0.17898811169477466</c:v>
                </c:pt>
                <c:pt idx="28">
                  <c:v>0.14612043541208644</c:v>
                </c:pt>
                <c:pt idx="29">
                  <c:v>0.14030196222841809</c:v>
                </c:pt>
                <c:pt idx="30">
                  <c:v>0.13476136009150461</c:v>
                </c:pt>
                <c:pt idx="31">
                  <c:v>0.12550382910116889</c:v>
                </c:pt>
                <c:pt idx="32">
                  <c:v>0.11771333398647987</c:v>
                </c:pt>
                <c:pt idx="33">
                  <c:v>0.11139883949551622</c:v>
                </c:pt>
                <c:pt idx="34">
                  <c:v>0.10771188837560101</c:v>
                </c:pt>
                <c:pt idx="35">
                  <c:v>0.12022269034005416</c:v>
                </c:pt>
                <c:pt idx="36">
                  <c:v>0.11344931250308019</c:v>
                </c:pt>
                <c:pt idx="37">
                  <c:v>0.10702309545175458</c:v>
                </c:pt>
                <c:pt idx="38">
                  <c:v>0.10146201536041455</c:v>
                </c:pt>
                <c:pt idx="39">
                  <c:v>9.4773299748110829E-2</c:v>
                </c:pt>
                <c:pt idx="40">
                  <c:v>8.8920889208892087E-2</c:v>
                </c:pt>
                <c:pt idx="41">
                  <c:v>8.3987302706992339E-2</c:v>
                </c:pt>
                <c:pt idx="42">
                  <c:v>7.9584775086505188E-2</c:v>
                </c:pt>
                <c:pt idx="43">
                  <c:v>7.6505088839054686E-2</c:v>
                </c:pt>
                <c:pt idx="44">
                  <c:v>7.3001994821951535E-2</c:v>
                </c:pt>
                <c:pt idx="45">
                  <c:v>7.1419558359621452E-2</c:v>
                </c:pt>
                <c:pt idx="46">
                  <c:v>7.0077676460655172E-2</c:v>
                </c:pt>
                <c:pt idx="47">
                  <c:v>6.5992593517247108E-2</c:v>
                </c:pt>
                <c:pt idx="48">
                  <c:v>6.3725690055856821E-2</c:v>
                </c:pt>
                <c:pt idx="49">
                  <c:v>6.135043077539571E-2</c:v>
                </c:pt>
                <c:pt idx="50" formatCode="0.0%">
                  <c:v>5.9804735365034195E-2</c:v>
                </c:pt>
                <c:pt idx="51" formatCode="0.0%">
                  <c:v>5.5836583388037229E-2</c:v>
                </c:pt>
                <c:pt idx="52" formatCode="0.0%">
                  <c:v>5.107342042936816E-2</c:v>
                </c:pt>
                <c:pt idx="53" formatCode="0.0%">
                  <c:v>4.820326403877466E-2</c:v>
                </c:pt>
                <c:pt idx="54" formatCode="0.0%">
                  <c:v>4.7857811038353605E-2</c:v>
                </c:pt>
              </c:numCache>
            </c:numRef>
          </c:val>
          <c:extLst xmlns:c16r2="http://schemas.microsoft.com/office/drawing/2015/06/chart">
            <c:ext xmlns:c16="http://schemas.microsoft.com/office/drawing/2014/chart" uri="{C3380CC4-5D6E-409C-BE32-E72D297353CC}">
              <c16:uniqueId val="{00000001-548B-4EB4-83E4-AFEA60B33308}"/>
            </c:ext>
          </c:extLst>
        </c:ser>
        <c:ser>
          <c:idx val="2"/>
          <c:order val="1"/>
          <c:tx>
            <c:strRef>
              <c:f>데이터!$A$10</c:f>
              <c:strCache>
                <c:ptCount val="1"/>
                <c:pt idx="0">
                  <c:v>광공업</c:v>
                </c:pt>
              </c:strCache>
            </c:strRef>
          </c:tx>
          <c:spPr>
            <a:solidFill>
              <a:schemeClr val="accent3"/>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데이터!$B$10:$BD$10</c:f>
              <c:numCache>
                <c:formatCode>0%</c:formatCode>
                <c:ptCount val="55"/>
                <c:pt idx="0">
                  <c:v>8.6870289567631903E-2</c:v>
                </c:pt>
                <c:pt idx="1">
                  <c:v>8.8594440114315415E-2</c:v>
                </c:pt>
                <c:pt idx="2">
                  <c:v>0.10355029585798815</c:v>
                </c:pt>
                <c:pt idx="3">
                  <c:v>0.10798798798798799</c:v>
                </c:pt>
                <c:pt idx="4">
                  <c:v>0.12685528756957329</c:v>
                </c:pt>
                <c:pt idx="5">
                  <c:v>0.13938858845602031</c:v>
                </c:pt>
                <c:pt idx="6">
                  <c:v>0.14356488960689284</c:v>
                </c:pt>
                <c:pt idx="7">
                  <c:v>0.14318394509722365</c:v>
                </c:pt>
                <c:pt idx="8">
                  <c:v>0.1420671626784637</c:v>
                </c:pt>
                <c:pt idx="9">
                  <c:v>0.14143944503324019</c:v>
                </c:pt>
                <c:pt idx="10">
                  <c:v>0.16258453664777919</c:v>
                </c:pt>
                <c:pt idx="11">
                  <c:v>0.17748008055336661</c:v>
                </c:pt>
                <c:pt idx="12">
                  <c:v>0.19117269694636901</c:v>
                </c:pt>
                <c:pt idx="13">
                  <c:v>0.21817595874959717</c:v>
                </c:pt>
                <c:pt idx="14">
                  <c:v>0.22369653449890728</c:v>
                </c:pt>
                <c:pt idx="15">
                  <c:v>0.2305398150909633</c:v>
                </c:pt>
                <c:pt idx="16">
                  <c:v>0.2359211880605793</c:v>
                </c:pt>
                <c:pt idx="17">
                  <c:v>0.22502375210114739</c:v>
                </c:pt>
                <c:pt idx="18">
                  <c:v>0.21272195678528133</c:v>
                </c:pt>
                <c:pt idx="19">
                  <c:v>0.21858265526114473</c:v>
                </c:pt>
                <c:pt idx="20">
                  <c:v>0.23267838676318511</c:v>
                </c:pt>
                <c:pt idx="21">
                  <c:v>0.24194330861459562</c:v>
                </c:pt>
                <c:pt idx="22">
                  <c:v>0.24442217768871075</c:v>
                </c:pt>
                <c:pt idx="23">
                  <c:v>0.25881973556917126</c:v>
                </c:pt>
                <c:pt idx="24" formatCode="0.0%">
                  <c:v>0.28139904610492844</c:v>
                </c:pt>
                <c:pt idx="25" formatCode="0.0%">
                  <c:v>0.28496057857608631</c:v>
                </c:pt>
                <c:pt idx="26" formatCode="0.0%">
                  <c:v>0.28314350797266513</c:v>
                </c:pt>
                <c:pt idx="27" formatCode="0.0%">
                  <c:v>0.2759192701133536</c:v>
                </c:pt>
                <c:pt idx="28" formatCode="0.0%">
                  <c:v>0.27990776985361143</c:v>
                </c:pt>
                <c:pt idx="29" formatCode="0.0%">
                  <c:v>0.26519017307591142</c:v>
                </c:pt>
                <c:pt idx="30">
                  <c:v>0.24810231881043981</c:v>
                </c:pt>
                <c:pt idx="31">
                  <c:v>0.24168681983071341</c:v>
                </c:pt>
                <c:pt idx="32">
                  <c:v>0.23728813559322032</c:v>
                </c:pt>
                <c:pt idx="33">
                  <c:v>0.22768906152591953</c:v>
                </c:pt>
                <c:pt idx="34">
                  <c:v>0.21514094465918732</c:v>
                </c:pt>
                <c:pt idx="35">
                  <c:v>0.19746213261109438</c:v>
                </c:pt>
                <c:pt idx="36">
                  <c:v>0.19939874821349368</c:v>
                </c:pt>
                <c:pt idx="37">
                  <c:v>0.20370282907476503</c:v>
                </c:pt>
                <c:pt idx="38">
                  <c:v>0.19866753030443229</c:v>
                </c:pt>
                <c:pt idx="39">
                  <c:v>0.19233537243612814</c:v>
                </c:pt>
                <c:pt idx="40">
                  <c:v>0.19048690486904871</c:v>
                </c:pt>
                <c:pt idx="41">
                  <c:v>0.1855215589454193</c:v>
                </c:pt>
                <c:pt idx="42">
                  <c:v>0.18159519950943895</c:v>
                </c:pt>
                <c:pt idx="43">
                  <c:v>0.17625495946179057</c:v>
                </c:pt>
                <c:pt idx="44">
                  <c:v>0.17248843427698315</c:v>
                </c:pt>
                <c:pt idx="45">
                  <c:v>0.16954784437434281</c:v>
                </c:pt>
                <c:pt idx="46" formatCode="0.0%">
                  <c:v>0.16459810874704489</c:v>
                </c:pt>
                <c:pt idx="47">
                  <c:v>0.17059876003828067</c:v>
                </c:pt>
                <c:pt idx="48">
                  <c:v>0.17013903045623194</c:v>
                </c:pt>
                <c:pt idx="49">
                  <c:v>0.16774193548387098</c:v>
                </c:pt>
                <c:pt idx="50" formatCode="0.0%">
                  <c:v>0.16826752045535395</c:v>
                </c:pt>
                <c:pt idx="51" formatCode="0.0%">
                  <c:v>0.17040583851411362</c:v>
                </c:pt>
                <c:pt idx="52" formatCode="0.0%">
                  <c:v>0.17415386966154783</c:v>
                </c:pt>
                <c:pt idx="53" formatCode="0.0%">
                  <c:v>0.17202468855314476</c:v>
                </c:pt>
                <c:pt idx="54" formatCode="0.0%">
                  <c:v>0.16939195509822264</c:v>
                </c:pt>
              </c:numCache>
            </c:numRef>
          </c:val>
          <c:extLst xmlns:c16r2="http://schemas.microsoft.com/office/drawing/2015/06/chart">
            <c:ext xmlns:c16="http://schemas.microsoft.com/office/drawing/2014/chart" uri="{C3380CC4-5D6E-409C-BE32-E72D297353CC}">
              <c16:uniqueId val="{00000002-548B-4EB4-83E4-AFEA60B33308}"/>
            </c:ext>
          </c:extLst>
        </c:ser>
        <c:ser>
          <c:idx val="3"/>
          <c:order val="2"/>
          <c:tx>
            <c:strRef>
              <c:f>데이터!$A$11</c:f>
              <c:strCache>
                <c:ptCount val="1"/>
                <c:pt idx="0">
                  <c:v>서비스업(우축)</c:v>
                </c:pt>
              </c:strCache>
            </c:strRef>
          </c:tx>
          <c:spPr>
            <a:solidFill>
              <a:schemeClr val="accent4"/>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데이터!$B$11:$BD$11</c:f>
              <c:numCache>
                <c:formatCode>0%</c:formatCode>
                <c:ptCount val="55"/>
                <c:pt idx="0">
                  <c:v>0.28348538939574247</c:v>
                </c:pt>
                <c:pt idx="1">
                  <c:v>0.29475188360613147</c:v>
                </c:pt>
                <c:pt idx="2">
                  <c:v>0.31188362919132145</c:v>
                </c:pt>
                <c:pt idx="3">
                  <c:v>0.31423423423423424</c:v>
                </c:pt>
                <c:pt idx="4">
                  <c:v>0.32177643784786641</c:v>
                </c:pt>
                <c:pt idx="5">
                  <c:v>0.33660743847257474</c:v>
                </c:pt>
                <c:pt idx="6">
                  <c:v>0.34550350026925147</c:v>
                </c:pt>
                <c:pt idx="7">
                  <c:v>0.35302069252365603</c:v>
                </c:pt>
                <c:pt idx="8">
                  <c:v>0.37572893625578119</c:v>
                </c:pt>
                <c:pt idx="9">
                  <c:v>0.35398400616629727</c:v>
                </c:pt>
                <c:pt idx="10">
                  <c:v>0.33988301955766764</c:v>
                </c:pt>
                <c:pt idx="11">
                  <c:v>0.3427020401015673</c:v>
                </c:pt>
                <c:pt idx="12">
                  <c:v>0.35223676332221371</c:v>
                </c:pt>
                <c:pt idx="13">
                  <c:v>0.33765710602642607</c:v>
                </c:pt>
                <c:pt idx="14">
                  <c:v>0.35935060880424596</c:v>
                </c:pt>
                <c:pt idx="15">
                  <c:v>0.38525201312257684</c:v>
                </c:pt>
                <c:pt idx="16">
                  <c:v>0.40633730333774448</c:v>
                </c:pt>
                <c:pt idx="17">
                  <c:v>0.43491924285609884</c:v>
                </c:pt>
                <c:pt idx="18">
                  <c:v>0.44491193040005705</c:v>
                </c:pt>
                <c:pt idx="19">
                  <c:v>0.46067181306071348</c:v>
                </c:pt>
                <c:pt idx="20">
                  <c:v>0.46990692864529476</c:v>
                </c:pt>
                <c:pt idx="21">
                  <c:v>0.48679742185875663</c:v>
                </c:pt>
                <c:pt idx="22">
                  <c:v>0.50621242484969942</c:v>
                </c:pt>
                <c:pt idx="23">
                  <c:v>0.50499838761689775</c:v>
                </c:pt>
                <c:pt idx="24">
                  <c:v>0.49969426440014675</c:v>
                </c:pt>
                <c:pt idx="25">
                  <c:v>0.50856600865492907</c:v>
                </c:pt>
                <c:pt idx="26">
                  <c:v>0.52107061503416852</c:v>
                </c:pt>
                <c:pt idx="27">
                  <c:v>0.54509261819187171</c:v>
                </c:pt>
                <c:pt idx="28">
                  <c:v>0.57397179473430215</c:v>
                </c:pt>
                <c:pt idx="29">
                  <c:v>0.59450786469567041</c:v>
                </c:pt>
                <c:pt idx="30">
                  <c:v>0.6171883123635229</c:v>
                </c:pt>
                <c:pt idx="31">
                  <c:v>0.63280935106811775</c:v>
                </c:pt>
                <c:pt idx="32">
                  <c:v>0.64504751641030655</c:v>
                </c:pt>
                <c:pt idx="33">
                  <c:v>0.66091209897856418</c:v>
                </c:pt>
                <c:pt idx="34">
                  <c:v>0.6771471669652116</c:v>
                </c:pt>
                <c:pt idx="35">
                  <c:v>0.6822650215668572</c:v>
                </c:pt>
                <c:pt idx="36">
                  <c:v>0.68715193928342611</c:v>
                </c:pt>
                <c:pt idx="37">
                  <c:v>0.68922684551079194</c:v>
                </c:pt>
                <c:pt idx="38">
                  <c:v>0.69987045433515316</c:v>
                </c:pt>
                <c:pt idx="39">
                  <c:v>0.71289132781576114</c:v>
                </c:pt>
                <c:pt idx="40">
                  <c:v>0.7205922059220593</c:v>
                </c:pt>
                <c:pt idx="41">
                  <c:v>0.73053522617053179</c:v>
                </c:pt>
                <c:pt idx="42">
                  <c:v>0.73882002540405589</c:v>
                </c:pt>
                <c:pt idx="43">
                  <c:v>0.74728307745385536</c:v>
                </c:pt>
                <c:pt idx="44">
                  <c:v>0.75455201392131066</c:v>
                </c:pt>
                <c:pt idx="45">
                  <c:v>0.75903259726603567</c:v>
                </c:pt>
                <c:pt idx="46">
                  <c:v>0.76532421479229984</c:v>
                </c:pt>
                <c:pt idx="47">
                  <c:v>0.76340864644447215</c:v>
                </c:pt>
                <c:pt idx="48">
                  <c:v>0.76613527948791127</c:v>
                </c:pt>
                <c:pt idx="49">
                  <c:v>0.77094770587056705</c:v>
                </c:pt>
                <c:pt idx="50" formatCode="0.0%">
                  <c:v>0.77192774417961185</c:v>
                </c:pt>
                <c:pt idx="51" formatCode="0.0%">
                  <c:v>0.77375757809784917</c:v>
                </c:pt>
                <c:pt idx="52" formatCode="0.0%">
                  <c:v>0.77473450989380388</c:v>
                </c:pt>
                <c:pt idx="53" formatCode="0.0%">
                  <c:v>0.77977204740808059</c:v>
                </c:pt>
                <c:pt idx="54" formatCode="0.0%">
                  <c:v>0.78278765201122547</c:v>
                </c:pt>
              </c:numCache>
            </c:numRef>
          </c:val>
          <c:extLst xmlns:c16r2="http://schemas.microsoft.com/office/drawing/2015/06/chart">
            <c:ext xmlns:c16="http://schemas.microsoft.com/office/drawing/2014/chart" uri="{C3380CC4-5D6E-409C-BE32-E72D297353CC}">
              <c16:uniqueId val="{00000003-548B-4EB4-83E4-AFEA60B33308}"/>
            </c:ext>
          </c:extLst>
        </c:ser>
        <c:dLbls>
          <c:showLegendKey val="0"/>
          <c:showVal val="0"/>
          <c:showCatName val="0"/>
          <c:showSerName val="0"/>
          <c:showPercent val="0"/>
          <c:showBubbleSize val="0"/>
        </c:dLbls>
        <c:axId val="78946304"/>
        <c:axId val="78873728"/>
      </c:areaChart>
      <c:catAx>
        <c:axId val="7894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8873728"/>
        <c:crosses val="autoZero"/>
        <c:auto val="1"/>
        <c:lblAlgn val="ctr"/>
        <c:lblOffset val="100"/>
        <c:noMultiLvlLbl val="0"/>
      </c:catAx>
      <c:valAx>
        <c:axId val="78873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89463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취업자수</a:t>
            </a:r>
            <a:r>
              <a:rPr lang="en-US" altLang="ko-KR" sz="1100"/>
              <a:t>(</a:t>
            </a:r>
            <a:r>
              <a:rPr lang="ko-KR" altLang="en-US" sz="1100"/>
              <a:t>만명</a:t>
            </a:r>
            <a:r>
              <a:rPr lang="en-US" altLang="ko-KR" sz="1100"/>
              <a:t>)</a:t>
            </a:r>
            <a:endParaRPr lang="ko-KR" altLang="en-US" sz="1100"/>
          </a:p>
        </c:rich>
      </c:tx>
      <c:layout/>
      <c:overlay val="0"/>
      <c:spPr>
        <a:noFill/>
        <a:ln>
          <a:noFill/>
        </a:ln>
        <a:effectLst/>
      </c:spPr>
    </c:title>
    <c:autoTitleDeleted val="0"/>
    <c:plotArea>
      <c:layout/>
      <c:lineChart>
        <c:grouping val="standard"/>
        <c:varyColors val="0"/>
        <c:ser>
          <c:idx val="1"/>
          <c:order val="0"/>
          <c:tx>
            <c:strRef>
              <c:f>데이터!$A$4</c:f>
              <c:strCache>
                <c:ptCount val="1"/>
                <c:pt idx="0">
                  <c:v>농림어업</c:v>
                </c:pt>
              </c:strCache>
            </c:strRef>
          </c:tx>
          <c:spPr>
            <a:ln w="28575" cap="rnd">
              <a:solidFill>
                <a:schemeClr val="accent2"/>
              </a:solidFill>
              <a:round/>
            </a:ln>
            <a:effectLst/>
          </c:spPr>
          <c:marker>
            <c:symbol val="none"/>
          </c:marker>
          <c:dPt>
            <c:idx val="13"/>
            <c:marker>
              <c:symbol val="circle"/>
              <c:size val="5"/>
              <c:spPr>
                <a:solidFill>
                  <a:schemeClr val="accent2"/>
                </a:solidFill>
                <a:ln w="9525">
                  <a:solidFill>
                    <a:schemeClr val="accent2"/>
                  </a:solidFill>
                </a:ln>
                <a:effectLst/>
              </c:spPr>
            </c:marker>
            <c:bubble3D val="0"/>
            <c:extLst xmlns:c16r2="http://schemas.microsoft.com/office/drawing/2015/06/chart">
              <c:ext xmlns:c16="http://schemas.microsoft.com/office/drawing/2014/chart" uri="{C3380CC4-5D6E-409C-BE32-E72D297353CC}">
                <c16:uniqueId val="{00000004-45FD-417E-9AD5-781BEA094DC7}"/>
              </c:ext>
            </c:extLst>
          </c:dPt>
          <c:dLbls>
            <c:dLbl>
              <c:idx val="13"/>
              <c:layout>
                <c:manualLayout>
                  <c:x val="-9.7130242825607102E-2"/>
                  <c:y val="-6.212664277180406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45FD-417E-9AD5-781BEA094DC7}"/>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데이터!$B$4:$BD$4</c:f>
              <c:numCache>
                <c:formatCode>_(* #,##0_);_(* \(#,##0\);_(* "-"_);_(@_)</c:formatCode>
                <c:ptCount val="55"/>
                <c:pt idx="0">
                  <c:v>476.3</c:v>
                </c:pt>
                <c:pt idx="1">
                  <c:v>474.7</c:v>
                </c:pt>
                <c:pt idx="2">
                  <c:v>474.2</c:v>
                </c:pt>
                <c:pt idx="3">
                  <c:v>481.1</c:v>
                </c:pt>
                <c:pt idx="4">
                  <c:v>475.6</c:v>
                </c:pt>
                <c:pt idx="5">
                  <c:v>474.8</c:v>
                </c:pt>
                <c:pt idx="6">
                  <c:v>474.4</c:v>
                </c:pt>
                <c:pt idx="7">
                  <c:v>484.6</c:v>
                </c:pt>
                <c:pt idx="8">
                  <c:v>479.7</c:v>
                </c:pt>
                <c:pt idx="9">
                  <c:v>523.79999999999995</c:v>
                </c:pt>
                <c:pt idx="10">
                  <c:v>544.5</c:v>
                </c:pt>
                <c:pt idx="11">
                  <c:v>548.1</c:v>
                </c:pt>
                <c:pt idx="12">
                  <c:v>533.9</c:v>
                </c:pt>
                <c:pt idx="13">
                  <c:v>551.4</c:v>
                </c:pt>
                <c:pt idx="14">
                  <c:v>534.20000000000005</c:v>
                </c:pt>
                <c:pt idx="15">
                  <c:v>515.4</c:v>
                </c:pt>
                <c:pt idx="16">
                  <c:v>486.6</c:v>
                </c:pt>
                <c:pt idx="17">
                  <c:v>465.4</c:v>
                </c:pt>
                <c:pt idx="18">
                  <c:v>480.1</c:v>
                </c:pt>
                <c:pt idx="19">
                  <c:v>461.2</c:v>
                </c:pt>
                <c:pt idx="20">
                  <c:v>431.5</c:v>
                </c:pt>
                <c:pt idx="21">
                  <c:v>391.4</c:v>
                </c:pt>
                <c:pt idx="22">
                  <c:v>373.3</c:v>
                </c:pt>
                <c:pt idx="23">
                  <c:v>366.2</c:v>
                </c:pt>
                <c:pt idx="24">
                  <c:v>358</c:v>
                </c:pt>
                <c:pt idx="25">
                  <c:v>348.3</c:v>
                </c:pt>
                <c:pt idx="26">
                  <c:v>343.8</c:v>
                </c:pt>
                <c:pt idx="27">
                  <c:v>323.7</c:v>
                </c:pt>
                <c:pt idx="28">
                  <c:v>272.5</c:v>
                </c:pt>
                <c:pt idx="29">
                  <c:v>266.7</c:v>
                </c:pt>
                <c:pt idx="30">
                  <c:v>259.2</c:v>
                </c:pt>
                <c:pt idx="31">
                  <c:v>249.1</c:v>
                </c:pt>
                <c:pt idx="32">
                  <c:v>240.3</c:v>
                </c:pt>
                <c:pt idx="33">
                  <c:v>232.3</c:v>
                </c:pt>
                <c:pt idx="34">
                  <c:v>228.5</c:v>
                </c:pt>
                <c:pt idx="35">
                  <c:v>239.7</c:v>
                </c:pt>
                <c:pt idx="36">
                  <c:v>230.2</c:v>
                </c:pt>
                <c:pt idx="37">
                  <c:v>226.6</c:v>
                </c:pt>
                <c:pt idx="38">
                  <c:v>219.3</c:v>
                </c:pt>
                <c:pt idx="39">
                  <c:v>210.7</c:v>
                </c:pt>
                <c:pt idx="40">
                  <c:v>197.6</c:v>
                </c:pt>
                <c:pt idx="41">
                  <c:v>190.5</c:v>
                </c:pt>
                <c:pt idx="42">
                  <c:v>181.7</c:v>
                </c:pt>
                <c:pt idx="43">
                  <c:v>177.4</c:v>
                </c:pt>
                <c:pt idx="44">
                  <c:v>172</c:v>
                </c:pt>
                <c:pt idx="45">
                  <c:v>169.8</c:v>
                </c:pt>
                <c:pt idx="46">
                  <c:v>166</c:v>
                </c:pt>
                <c:pt idx="47">
                  <c:v>158.6</c:v>
                </c:pt>
                <c:pt idx="48">
                  <c:v>156.30000000000001</c:v>
                </c:pt>
                <c:pt idx="49">
                  <c:v>153.1</c:v>
                </c:pt>
                <c:pt idx="50">
                  <c:v>151.30000000000001</c:v>
                </c:pt>
                <c:pt idx="51">
                  <c:v>144.6</c:v>
                </c:pt>
                <c:pt idx="52">
                  <c:v>133.69999999999999</c:v>
                </c:pt>
                <c:pt idx="53">
                  <c:v>127.3</c:v>
                </c:pt>
                <c:pt idx="54">
                  <c:v>127.9</c:v>
                </c:pt>
              </c:numCache>
            </c:numRef>
          </c:val>
          <c:smooth val="0"/>
          <c:extLst xmlns:c16r2="http://schemas.microsoft.com/office/drawing/2015/06/chart">
            <c:ext xmlns:c16="http://schemas.microsoft.com/office/drawing/2014/chart" uri="{C3380CC4-5D6E-409C-BE32-E72D297353CC}">
              <c16:uniqueId val="{00000000-45FD-417E-9AD5-781BEA094DC7}"/>
            </c:ext>
          </c:extLst>
        </c:ser>
        <c:ser>
          <c:idx val="2"/>
          <c:order val="1"/>
          <c:tx>
            <c:strRef>
              <c:f>데이터!$A$5</c:f>
              <c:strCache>
                <c:ptCount val="1"/>
                <c:pt idx="0">
                  <c:v>광공업</c:v>
                </c:pt>
              </c:strCache>
            </c:strRef>
          </c:tx>
          <c:spPr>
            <a:ln w="28575" cap="rnd">
              <a:solidFill>
                <a:schemeClr val="accent3"/>
              </a:solidFill>
              <a:round/>
            </a:ln>
            <a:effectLst/>
          </c:spPr>
          <c:marker>
            <c:symbol val="none"/>
          </c:marker>
          <c:dPt>
            <c:idx val="28"/>
            <c:marker>
              <c:symbol val="circle"/>
              <c:size val="5"/>
              <c:spPr>
                <a:solidFill>
                  <a:schemeClr val="accent3"/>
                </a:solidFill>
                <a:ln w="9525">
                  <a:solidFill>
                    <a:schemeClr val="accent3"/>
                  </a:solidFill>
                </a:ln>
                <a:effectLst/>
              </c:spPr>
            </c:marker>
            <c:bubble3D val="0"/>
            <c:extLst xmlns:c16r2="http://schemas.microsoft.com/office/drawing/2015/06/chart">
              <c:ext xmlns:c16="http://schemas.microsoft.com/office/drawing/2014/chart" uri="{C3380CC4-5D6E-409C-BE32-E72D297353CC}">
                <c16:uniqueId val="{00000005-45FD-417E-9AD5-781BEA094DC7}"/>
              </c:ext>
            </c:extLst>
          </c:dPt>
          <c:dLbls>
            <c:dLbl>
              <c:idx val="28"/>
              <c:layout>
                <c:manualLayout>
                  <c:x val="-8.3885209713024364E-2"/>
                  <c:y val="-4.77897252090800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45FD-417E-9AD5-781BEA094DC7}"/>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데이터!$B$5:$BD$5</c:f>
              <c:numCache>
                <c:formatCode>_(* #,##0_);_(* \(#,##0\);_(* "-"_);_(@_)</c:formatCode>
                <c:ptCount val="55"/>
                <c:pt idx="0">
                  <c:v>65.7</c:v>
                </c:pt>
                <c:pt idx="1">
                  <c:v>68.2</c:v>
                </c:pt>
                <c:pt idx="2">
                  <c:v>84</c:v>
                </c:pt>
                <c:pt idx="3">
                  <c:v>89.9</c:v>
                </c:pt>
                <c:pt idx="4">
                  <c:v>109.4</c:v>
                </c:pt>
                <c:pt idx="5">
                  <c:v>126.3</c:v>
                </c:pt>
                <c:pt idx="6">
                  <c:v>133.30000000000001</c:v>
                </c:pt>
                <c:pt idx="7">
                  <c:v>137.69999999999999</c:v>
                </c:pt>
                <c:pt idx="8">
                  <c:v>141.30000000000001</c:v>
                </c:pt>
                <c:pt idx="9">
                  <c:v>146.80000000000001</c:v>
                </c:pt>
                <c:pt idx="10">
                  <c:v>177.9</c:v>
                </c:pt>
                <c:pt idx="11">
                  <c:v>202.7</c:v>
                </c:pt>
                <c:pt idx="12">
                  <c:v>223.5</c:v>
                </c:pt>
                <c:pt idx="13">
                  <c:v>270.8</c:v>
                </c:pt>
                <c:pt idx="14">
                  <c:v>286.60000000000002</c:v>
                </c:pt>
                <c:pt idx="15">
                  <c:v>309.2</c:v>
                </c:pt>
                <c:pt idx="16">
                  <c:v>320.89999999999998</c:v>
                </c:pt>
                <c:pt idx="17">
                  <c:v>307.89999999999998</c:v>
                </c:pt>
                <c:pt idx="18">
                  <c:v>298.3</c:v>
                </c:pt>
                <c:pt idx="19">
                  <c:v>314.3</c:v>
                </c:pt>
                <c:pt idx="20">
                  <c:v>337.5</c:v>
                </c:pt>
                <c:pt idx="21">
                  <c:v>349.1</c:v>
                </c:pt>
                <c:pt idx="22">
                  <c:v>365.9</c:v>
                </c:pt>
                <c:pt idx="23">
                  <c:v>401.3</c:v>
                </c:pt>
                <c:pt idx="24">
                  <c:v>460.2</c:v>
                </c:pt>
                <c:pt idx="25">
                  <c:v>480.7</c:v>
                </c:pt>
                <c:pt idx="26">
                  <c:v>497.2</c:v>
                </c:pt>
                <c:pt idx="27">
                  <c:v>499</c:v>
                </c:pt>
                <c:pt idx="28">
                  <c:v>522</c:v>
                </c:pt>
                <c:pt idx="29">
                  <c:v>504.1</c:v>
                </c:pt>
                <c:pt idx="30">
                  <c:v>477.2</c:v>
                </c:pt>
                <c:pt idx="31">
                  <c:v>479.7</c:v>
                </c:pt>
                <c:pt idx="32">
                  <c:v>484.4</c:v>
                </c:pt>
                <c:pt idx="33">
                  <c:v>474.8</c:v>
                </c:pt>
                <c:pt idx="34">
                  <c:v>456.4</c:v>
                </c:pt>
                <c:pt idx="35">
                  <c:v>393.7</c:v>
                </c:pt>
                <c:pt idx="36">
                  <c:v>404.6</c:v>
                </c:pt>
                <c:pt idx="37">
                  <c:v>431.3</c:v>
                </c:pt>
                <c:pt idx="38">
                  <c:v>429.4</c:v>
                </c:pt>
                <c:pt idx="39">
                  <c:v>427.6</c:v>
                </c:pt>
                <c:pt idx="40">
                  <c:v>423.3</c:v>
                </c:pt>
                <c:pt idx="41">
                  <c:v>420.8</c:v>
                </c:pt>
                <c:pt idx="42">
                  <c:v>414.6</c:v>
                </c:pt>
                <c:pt idx="43">
                  <c:v>408.7</c:v>
                </c:pt>
                <c:pt idx="44">
                  <c:v>406.4</c:v>
                </c:pt>
                <c:pt idx="45">
                  <c:v>403.1</c:v>
                </c:pt>
                <c:pt idx="46">
                  <c:v>389.9</c:v>
                </c:pt>
                <c:pt idx="47">
                  <c:v>410</c:v>
                </c:pt>
                <c:pt idx="48">
                  <c:v>417.3</c:v>
                </c:pt>
                <c:pt idx="49">
                  <c:v>418.6</c:v>
                </c:pt>
                <c:pt idx="50">
                  <c:v>425.7</c:v>
                </c:pt>
                <c:pt idx="51">
                  <c:v>441.3</c:v>
                </c:pt>
                <c:pt idx="52">
                  <c:v>455.9</c:v>
                </c:pt>
                <c:pt idx="53">
                  <c:v>454.3</c:v>
                </c:pt>
                <c:pt idx="54">
                  <c:v>452.7</c:v>
                </c:pt>
              </c:numCache>
            </c:numRef>
          </c:val>
          <c:smooth val="0"/>
          <c:extLst xmlns:c16r2="http://schemas.microsoft.com/office/drawing/2015/06/chart">
            <c:ext xmlns:c16="http://schemas.microsoft.com/office/drawing/2014/chart" uri="{C3380CC4-5D6E-409C-BE32-E72D297353CC}">
              <c16:uniqueId val="{00000001-45FD-417E-9AD5-781BEA094DC7}"/>
            </c:ext>
          </c:extLst>
        </c:ser>
        <c:dLbls>
          <c:showLegendKey val="0"/>
          <c:showVal val="0"/>
          <c:showCatName val="0"/>
          <c:showSerName val="0"/>
          <c:showPercent val="0"/>
          <c:showBubbleSize val="0"/>
        </c:dLbls>
        <c:marker val="1"/>
        <c:smooth val="0"/>
        <c:axId val="114070016"/>
        <c:axId val="78875456"/>
      </c:lineChart>
      <c:lineChart>
        <c:grouping val="standard"/>
        <c:varyColors val="0"/>
        <c:ser>
          <c:idx val="0"/>
          <c:order val="2"/>
          <c:tx>
            <c:strRef>
              <c:f>데이터!$A$6</c:f>
              <c:strCache>
                <c:ptCount val="1"/>
                <c:pt idx="0">
                  <c:v>서비스업(우축)</c:v>
                </c:pt>
              </c:strCache>
            </c:strRef>
          </c:tx>
          <c:marker>
            <c:symbol val="none"/>
          </c:marke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데이터!$B$6:$BD$6</c:f>
              <c:numCache>
                <c:formatCode>_(* #,##0_);_(* \(#,##0\);_(* "-"_);_(@_)</c:formatCode>
                <c:ptCount val="55"/>
                <c:pt idx="0">
                  <c:v>214.4</c:v>
                </c:pt>
                <c:pt idx="1">
                  <c:v>226.9</c:v>
                </c:pt>
                <c:pt idx="2">
                  <c:v>253</c:v>
                </c:pt>
                <c:pt idx="3">
                  <c:v>261.60000000000002</c:v>
                </c:pt>
                <c:pt idx="4">
                  <c:v>277.5</c:v>
                </c:pt>
                <c:pt idx="5">
                  <c:v>305</c:v>
                </c:pt>
                <c:pt idx="6">
                  <c:v>320.8</c:v>
                </c:pt>
                <c:pt idx="7">
                  <c:v>339.5</c:v>
                </c:pt>
                <c:pt idx="8">
                  <c:v>373.7</c:v>
                </c:pt>
                <c:pt idx="9">
                  <c:v>367.4</c:v>
                </c:pt>
                <c:pt idx="10">
                  <c:v>371.9</c:v>
                </c:pt>
                <c:pt idx="11">
                  <c:v>391.4</c:v>
                </c:pt>
                <c:pt idx="12">
                  <c:v>411.8</c:v>
                </c:pt>
                <c:pt idx="13">
                  <c:v>419.1</c:v>
                </c:pt>
                <c:pt idx="14">
                  <c:v>460.4</c:v>
                </c:pt>
                <c:pt idx="15">
                  <c:v>516.70000000000005</c:v>
                </c:pt>
                <c:pt idx="16">
                  <c:v>552.70000000000005</c:v>
                </c:pt>
                <c:pt idx="17">
                  <c:v>595.1</c:v>
                </c:pt>
                <c:pt idx="18">
                  <c:v>623.9</c:v>
                </c:pt>
                <c:pt idx="19">
                  <c:v>662.4</c:v>
                </c:pt>
                <c:pt idx="20">
                  <c:v>681.6</c:v>
                </c:pt>
                <c:pt idx="21">
                  <c:v>702.4</c:v>
                </c:pt>
                <c:pt idx="22">
                  <c:v>757.8</c:v>
                </c:pt>
                <c:pt idx="23">
                  <c:v>783</c:v>
                </c:pt>
                <c:pt idx="24">
                  <c:v>817.2</c:v>
                </c:pt>
                <c:pt idx="25">
                  <c:v>857.9</c:v>
                </c:pt>
                <c:pt idx="26">
                  <c:v>915</c:v>
                </c:pt>
                <c:pt idx="27">
                  <c:v>985.8</c:v>
                </c:pt>
                <c:pt idx="28">
                  <c:v>1070.4000000000001</c:v>
                </c:pt>
                <c:pt idx="29">
                  <c:v>1130.0999999999999</c:v>
                </c:pt>
                <c:pt idx="30">
                  <c:v>1187.0999999999999</c:v>
                </c:pt>
                <c:pt idx="31">
                  <c:v>1256</c:v>
                </c:pt>
                <c:pt idx="32">
                  <c:v>1316.8</c:v>
                </c:pt>
                <c:pt idx="33">
                  <c:v>1378.2</c:v>
                </c:pt>
                <c:pt idx="34">
                  <c:v>1436.5</c:v>
                </c:pt>
                <c:pt idx="35">
                  <c:v>1360.3</c:v>
                </c:pt>
                <c:pt idx="36">
                  <c:v>1394.3</c:v>
                </c:pt>
                <c:pt idx="37">
                  <c:v>1459.3</c:v>
                </c:pt>
                <c:pt idx="38">
                  <c:v>1512.7</c:v>
                </c:pt>
                <c:pt idx="39">
                  <c:v>1584.9</c:v>
                </c:pt>
                <c:pt idx="40">
                  <c:v>1601.3</c:v>
                </c:pt>
                <c:pt idx="41">
                  <c:v>1657</c:v>
                </c:pt>
                <c:pt idx="42">
                  <c:v>1686.8</c:v>
                </c:pt>
                <c:pt idx="43">
                  <c:v>1732.8</c:v>
                </c:pt>
                <c:pt idx="44">
                  <c:v>1777.8</c:v>
                </c:pt>
                <c:pt idx="45">
                  <c:v>1804.6</c:v>
                </c:pt>
                <c:pt idx="46">
                  <c:v>1812.9</c:v>
                </c:pt>
                <c:pt idx="47">
                  <c:v>1834.7</c:v>
                </c:pt>
                <c:pt idx="48">
                  <c:v>1879.1</c:v>
                </c:pt>
                <c:pt idx="49">
                  <c:v>1923.9</c:v>
                </c:pt>
                <c:pt idx="50">
                  <c:v>1952.9</c:v>
                </c:pt>
                <c:pt idx="51">
                  <c:v>2003.8</c:v>
                </c:pt>
                <c:pt idx="52">
                  <c:v>2028.1</c:v>
                </c:pt>
                <c:pt idx="53">
                  <c:v>2059.3000000000002</c:v>
                </c:pt>
                <c:pt idx="54">
                  <c:v>2092</c:v>
                </c:pt>
              </c:numCache>
            </c:numRef>
          </c:val>
          <c:smooth val="0"/>
          <c:extLst xmlns:c16r2="http://schemas.microsoft.com/office/drawing/2015/06/chart">
            <c:ext xmlns:c16="http://schemas.microsoft.com/office/drawing/2014/chart" uri="{C3380CC4-5D6E-409C-BE32-E72D297353CC}">
              <c16:uniqueId val="{00000002-356C-4466-9184-6356A2849C7D}"/>
            </c:ext>
          </c:extLst>
        </c:ser>
        <c:dLbls>
          <c:showLegendKey val="0"/>
          <c:showVal val="0"/>
          <c:showCatName val="0"/>
          <c:showSerName val="0"/>
          <c:showPercent val="0"/>
          <c:showBubbleSize val="0"/>
        </c:dLbls>
        <c:marker val="1"/>
        <c:smooth val="0"/>
        <c:axId val="114070528"/>
        <c:axId val="78876032"/>
      </c:lineChart>
      <c:catAx>
        <c:axId val="11407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8875456"/>
        <c:crosses val="autoZero"/>
        <c:auto val="1"/>
        <c:lblAlgn val="ctr"/>
        <c:lblOffset val="100"/>
        <c:noMultiLvlLbl val="0"/>
      </c:catAx>
      <c:valAx>
        <c:axId val="78875456"/>
        <c:scaling>
          <c:orientation val="minMax"/>
        </c:scaling>
        <c:delete val="0"/>
        <c:axPos val="l"/>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070016"/>
        <c:crosses val="autoZero"/>
        <c:crossBetween val="between"/>
      </c:valAx>
      <c:valAx>
        <c:axId val="78876032"/>
        <c:scaling>
          <c:orientation val="minMax"/>
        </c:scaling>
        <c:delete val="0"/>
        <c:axPos val="r"/>
        <c:numFmt formatCode="_(* #,##0_);_(* \(#,##0\);_(* &quot;-&quot;_);_(@_)" sourceLinked="1"/>
        <c:majorTickMark val="out"/>
        <c:minorTickMark val="none"/>
        <c:tickLblPos val="nextTo"/>
        <c:crossAx val="114070528"/>
        <c:crosses val="max"/>
        <c:crossBetween val="between"/>
      </c:valAx>
      <c:catAx>
        <c:axId val="114070528"/>
        <c:scaling>
          <c:orientation val="minMax"/>
        </c:scaling>
        <c:delete val="1"/>
        <c:axPos val="b"/>
        <c:numFmt formatCode="General" sourceLinked="1"/>
        <c:majorTickMark val="out"/>
        <c:minorTickMark val="none"/>
        <c:tickLblPos val="nextTo"/>
        <c:crossAx val="78876032"/>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ko-KR" altLang="en-US" sz="1400"/>
              <a:t>기술 숙련도별 일자리 비중 변화</a:t>
            </a:r>
            <a:r>
              <a:rPr lang="en-US" altLang="ko-KR" sz="1400"/>
              <a:t>(1995~2012, %p)</a:t>
            </a:r>
            <a:endParaRPr lang="ko-KR" altLang="en-US" sz="1400"/>
          </a:p>
        </c:rich>
      </c:tx>
      <c:layout/>
      <c:overlay val="0"/>
    </c:title>
    <c:autoTitleDeleted val="0"/>
    <c:plotArea>
      <c:layout/>
      <c:barChart>
        <c:barDir val="col"/>
        <c:grouping val="clustered"/>
        <c:varyColors val="0"/>
        <c:ser>
          <c:idx val="0"/>
          <c:order val="0"/>
          <c:tx>
            <c:strRef>
              <c:f>'그림_기술수준별 일자리 증감'!$B$51</c:f>
              <c:strCache>
                <c:ptCount val="1"/>
                <c:pt idx="0">
                  <c:v>고숙련</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증감'!$B$52:$B$60</c:f>
              <c:numCache>
                <c:formatCode>0%</c:formatCode>
                <c:ptCount val="9"/>
                <c:pt idx="0">
                  <c:v>0.62044768299999997</c:v>
                </c:pt>
                <c:pt idx="1">
                  <c:v>0.66968951200000004</c:v>
                </c:pt>
                <c:pt idx="2">
                  <c:v>0.46359127</c:v>
                </c:pt>
                <c:pt idx="3">
                  <c:v>0.47882835099999999</c:v>
                </c:pt>
                <c:pt idx="4">
                  <c:v>0.35705850500000003</c:v>
                </c:pt>
                <c:pt idx="5">
                  <c:v>0.18358213800000001</c:v>
                </c:pt>
                <c:pt idx="6">
                  <c:v>0.24975866999999999</c:v>
                </c:pt>
                <c:pt idx="7">
                  <c:v>0.27204620699999998</c:v>
                </c:pt>
                <c:pt idx="8">
                  <c:v>8.1465759999999998E-2</c:v>
                </c:pt>
              </c:numCache>
            </c:numRef>
          </c:val>
          <c:extLst xmlns:c16r2="http://schemas.microsoft.com/office/drawing/2015/06/chart">
            <c:ext xmlns:c16="http://schemas.microsoft.com/office/drawing/2014/chart" uri="{C3380CC4-5D6E-409C-BE32-E72D297353CC}">
              <c16:uniqueId val="{00000000-B5B2-4876-BF66-C438EA3F2136}"/>
            </c:ext>
          </c:extLst>
        </c:ser>
        <c:ser>
          <c:idx val="1"/>
          <c:order val="1"/>
          <c:tx>
            <c:strRef>
              <c:f>'그림_기술수준별 일자리 증감'!$C$51</c:f>
              <c:strCache>
                <c:ptCount val="1"/>
                <c:pt idx="0">
                  <c:v>중숙련</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증감'!$C$52:$C$60</c:f>
              <c:numCache>
                <c:formatCode>0%</c:formatCode>
                <c:ptCount val="9"/>
                <c:pt idx="0">
                  <c:v>-0.89399907099999998</c:v>
                </c:pt>
                <c:pt idx="1">
                  <c:v>-0.74988228899999998</c:v>
                </c:pt>
                <c:pt idx="2">
                  <c:v>-0.62360968800000005</c:v>
                </c:pt>
                <c:pt idx="3">
                  <c:v>-0.49036718400000001</c:v>
                </c:pt>
                <c:pt idx="4">
                  <c:v>-0.35175479100000001</c:v>
                </c:pt>
                <c:pt idx="5">
                  <c:v>-0.31986900800000001</c:v>
                </c:pt>
                <c:pt idx="6">
                  <c:v>-0.31769425600000001</c:v>
                </c:pt>
                <c:pt idx="7">
                  <c:v>-0.21966867000000001</c:v>
                </c:pt>
                <c:pt idx="8">
                  <c:v>0.71388738699999998</c:v>
                </c:pt>
              </c:numCache>
            </c:numRef>
          </c:val>
          <c:extLst xmlns:c16r2="http://schemas.microsoft.com/office/drawing/2015/06/chart">
            <c:ext xmlns:c16="http://schemas.microsoft.com/office/drawing/2014/chart" uri="{C3380CC4-5D6E-409C-BE32-E72D297353CC}">
              <c16:uniqueId val="{00000001-B5B2-4876-BF66-C438EA3F2136}"/>
            </c:ext>
          </c:extLst>
        </c:ser>
        <c:ser>
          <c:idx val="2"/>
          <c:order val="2"/>
          <c:tx>
            <c:strRef>
              <c:f>'그림_기술수준별 일자리 증감'!$D$51</c:f>
              <c:strCache>
                <c:ptCount val="1"/>
                <c:pt idx="0">
                  <c:v>저숙련</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증감'!$D$52:$D$60</c:f>
              <c:numCache>
                <c:formatCode>0%</c:formatCode>
                <c:ptCount val="9"/>
                <c:pt idx="0">
                  <c:v>0.28836005100000001</c:v>
                </c:pt>
                <c:pt idx="1">
                  <c:v>0.10033281099999999</c:v>
                </c:pt>
                <c:pt idx="2">
                  <c:v>0.16028350599999999</c:v>
                </c:pt>
                <c:pt idx="3">
                  <c:v>0.21692467400000001</c:v>
                </c:pt>
                <c:pt idx="4">
                  <c:v>8.4498798E-2</c:v>
                </c:pt>
                <c:pt idx="5">
                  <c:v>0.14327801500000001</c:v>
                </c:pt>
                <c:pt idx="6">
                  <c:v>6.8050241999999997E-2</c:v>
                </c:pt>
                <c:pt idx="7">
                  <c:v>-5.2395890000000001E-2</c:v>
                </c:pt>
                <c:pt idx="8">
                  <c:v>-0.79834329900000001</c:v>
                </c:pt>
              </c:numCache>
            </c:numRef>
          </c:val>
          <c:extLst xmlns:c16r2="http://schemas.microsoft.com/office/drawing/2015/06/chart">
            <c:ext xmlns:c16="http://schemas.microsoft.com/office/drawing/2014/chart" uri="{C3380CC4-5D6E-409C-BE32-E72D297353CC}">
              <c16:uniqueId val="{00000002-B5B2-4876-BF66-C438EA3F2136}"/>
            </c:ext>
          </c:extLst>
        </c:ser>
        <c:dLbls>
          <c:showLegendKey val="0"/>
          <c:showVal val="0"/>
          <c:showCatName val="0"/>
          <c:showSerName val="0"/>
          <c:showPercent val="0"/>
          <c:showBubbleSize val="0"/>
        </c:dLbls>
        <c:gapWidth val="150"/>
        <c:axId val="114072576"/>
        <c:axId val="78878912"/>
      </c:barChart>
      <c:catAx>
        <c:axId val="114072576"/>
        <c:scaling>
          <c:orientation val="minMax"/>
        </c:scaling>
        <c:delete val="0"/>
        <c:axPos val="b"/>
        <c:numFmt formatCode="General" sourceLinked="0"/>
        <c:majorTickMark val="out"/>
        <c:minorTickMark val="none"/>
        <c:tickLblPos val="low"/>
        <c:crossAx val="78878912"/>
        <c:crosses val="autoZero"/>
        <c:auto val="1"/>
        <c:lblAlgn val="ctr"/>
        <c:lblOffset val="100"/>
        <c:noMultiLvlLbl val="0"/>
      </c:catAx>
      <c:valAx>
        <c:axId val="78878912"/>
        <c:scaling>
          <c:orientation val="minMax"/>
        </c:scaling>
        <c:delete val="0"/>
        <c:axPos val="l"/>
        <c:numFmt formatCode="0%" sourceLinked="1"/>
        <c:majorTickMark val="out"/>
        <c:minorTickMark val="none"/>
        <c:tickLblPos val="nextTo"/>
        <c:crossAx val="114072576"/>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Sheet1!$B$20</c:f>
              <c:strCache>
                <c:ptCount val="1"/>
                <c:pt idx="0">
                  <c:v>고위험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Sheet1!$B$21:$B$31</c:f>
              <c:numCache>
                <c:formatCode>_(* #,##0_);_(* \(#,##0\);_(* "-"_);_(@_)</c:formatCode>
                <c:ptCount val="11"/>
                <c:pt idx="0">
                  <c:v>756961.85200000007</c:v>
                </c:pt>
                <c:pt idx="1">
                  <c:v>2547694.7789999987</c:v>
                </c:pt>
                <c:pt idx="2">
                  <c:v>2275257.8919999944</c:v>
                </c:pt>
                <c:pt idx="3">
                  <c:v>1109839.5370000009</c:v>
                </c:pt>
                <c:pt idx="4">
                  <c:v>450271.14899999986</c:v>
                </c:pt>
                <c:pt idx="5">
                  <c:v>238160.55999999985</c:v>
                </c:pt>
                <c:pt idx="6">
                  <c:v>85473.546000000017</c:v>
                </c:pt>
                <c:pt idx="7">
                  <c:v>48907.541000000034</c:v>
                </c:pt>
                <c:pt idx="8">
                  <c:v>33297.985000000008</c:v>
                </c:pt>
                <c:pt idx="9">
                  <c:v>10836.362999999999</c:v>
                </c:pt>
                <c:pt idx="10">
                  <c:v>15241.360999999999</c:v>
                </c:pt>
              </c:numCache>
            </c:numRef>
          </c:val>
          <c:extLst xmlns:c16r2="http://schemas.microsoft.com/office/drawing/2015/06/chart">
            <c:ext xmlns:c16="http://schemas.microsoft.com/office/drawing/2014/chart" uri="{C3380CC4-5D6E-409C-BE32-E72D297353CC}">
              <c16:uniqueId val="{00000000-8B65-46B7-9B4B-41AB19972CED}"/>
            </c:ext>
          </c:extLst>
        </c:ser>
        <c:ser>
          <c:idx val="1"/>
          <c:order val="1"/>
          <c:tx>
            <c:strRef>
              <c:f>Sheet1!$C$20</c:f>
              <c:strCache>
                <c:ptCount val="1"/>
                <c:pt idx="0">
                  <c:v>중위험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Sheet1!$C$21:$C$31</c:f>
              <c:numCache>
                <c:formatCode>_(* #,##0_);_(* \(#,##0\);_(* "-"_);_(@_)</c:formatCode>
                <c:ptCount val="11"/>
                <c:pt idx="0">
                  <c:v>1099167.0039999997</c:v>
                </c:pt>
                <c:pt idx="1">
                  <c:v>3099068.6509999963</c:v>
                </c:pt>
                <c:pt idx="2">
                  <c:v>2058526.7240000009</c:v>
                </c:pt>
                <c:pt idx="3">
                  <c:v>1007596.7690000013</c:v>
                </c:pt>
                <c:pt idx="4">
                  <c:v>403486.85499999998</c:v>
                </c:pt>
                <c:pt idx="5">
                  <c:v>240565.00000000015</c:v>
                </c:pt>
                <c:pt idx="6">
                  <c:v>83049.601999999984</c:v>
                </c:pt>
                <c:pt idx="7">
                  <c:v>37969.690000000024</c:v>
                </c:pt>
                <c:pt idx="8">
                  <c:v>32099.041999999994</c:v>
                </c:pt>
                <c:pt idx="9">
                  <c:v>10338.922000000002</c:v>
                </c:pt>
                <c:pt idx="10">
                  <c:v>20094.055999999993</c:v>
                </c:pt>
              </c:numCache>
            </c:numRef>
          </c:val>
          <c:extLst xmlns:c16r2="http://schemas.microsoft.com/office/drawing/2015/06/chart">
            <c:ext xmlns:c16="http://schemas.microsoft.com/office/drawing/2014/chart" uri="{C3380CC4-5D6E-409C-BE32-E72D297353CC}">
              <c16:uniqueId val="{00000001-8B65-46B7-9B4B-41AB19972CED}"/>
            </c:ext>
          </c:extLst>
        </c:ser>
        <c:ser>
          <c:idx val="2"/>
          <c:order val="2"/>
          <c:tx>
            <c:strRef>
              <c:f>Sheet1!$D$20</c:f>
              <c:strCache>
                <c:ptCount val="1"/>
                <c:pt idx="0">
                  <c:v>저위험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Sheet1!$D$21:$D$31</c:f>
              <c:numCache>
                <c:formatCode>_(* #,##0_);_(* \(#,##0\);_(* "-"_);_(@_)</c:formatCode>
                <c:ptCount val="11"/>
                <c:pt idx="0">
                  <c:v>211435.58000000002</c:v>
                </c:pt>
                <c:pt idx="1">
                  <c:v>809446.6999999996</c:v>
                </c:pt>
                <c:pt idx="2">
                  <c:v>1061470.2910000002</c:v>
                </c:pt>
                <c:pt idx="3">
                  <c:v>823280.16099999996</c:v>
                </c:pt>
                <c:pt idx="4">
                  <c:v>483767.30300000019</c:v>
                </c:pt>
                <c:pt idx="5">
                  <c:v>352793.84700000007</c:v>
                </c:pt>
                <c:pt idx="6">
                  <c:v>154616.33500000002</c:v>
                </c:pt>
                <c:pt idx="7">
                  <c:v>68895.960999999981</c:v>
                </c:pt>
                <c:pt idx="8">
                  <c:v>63413.854000000021</c:v>
                </c:pt>
                <c:pt idx="9">
                  <c:v>20999.675000000007</c:v>
                </c:pt>
                <c:pt idx="10">
                  <c:v>65134.332000000024</c:v>
                </c:pt>
              </c:numCache>
            </c:numRef>
          </c:val>
          <c:extLst xmlns:c16r2="http://schemas.microsoft.com/office/drawing/2015/06/chart">
            <c:ext xmlns:c16="http://schemas.microsoft.com/office/drawing/2014/chart" uri="{C3380CC4-5D6E-409C-BE32-E72D297353CC}">
              <c16:uniqueId val="{00000002-8B65-46B7-9B4B-41AB19972CED}"/>
            </c:ext>
          </c:extLst>
        </c:ser>
        <c:dLbls>
          <c:showLegendKey val="0"/>
          <c:showVal val="0"/>
          <c:showCatName val="0"/>
          <c:showSerName val="0"/>
          <c:showPercent val="0"/>
          <c:showBubbleSize val="0"/>
        </c:dLbls>
        <c:gapWidth val="150"/>
        <c:overlap val="100"/>
        <c:axId val="78949376"/>
        <c:axId val="78879488"/>
      </c:barChart>
      <c:catAx>
        <c:axId val="78949376"/>
        <c:scaling>
          <c:orientation val="minMax"/>
        </c:scaling>
        <c:delete val="0"/>
        <c:axPos val="b"/>
        <c:numFmt formatCode="General" sourceLinked="0"/>
        <c:majorTickMark val="out"/>
        <c:minorTickMark val="none"/>
        <c:tickLblPos val="nextTo"/>
        <c:crossAx val="78879488"/>
        <c:crosses val="autoZero"/>
        <c:auto val="1"/>
        <c:lblAlgn val="ctr"/>
        <c:lblOffset val="100"/>
        <c:noMultiLvlLbl val="0"/>
      </c:catAx>
      <c:valAx>
        <c:axId val="78879488"/>
        <c:scaling>
          <c:orientation val="minMax"/>
        </c:scaling>
        <c:delete val="0"/>
        <c:axPos val="l"/>
        <c:numFmt formatCode="_(* #,##0_);_(* \(#,##0\);_(* &quot;-&quot;_);_(@_)" sourceLinked="1"/>
        <c:majorTickMark val="out"/>
        <c:minorTickMark val="none"/>
        <c:tickLblPos val="nextTo"/>
        <c:crossAx val="78949376"/>
        <c:crosses val="autoZero"/>
        <c:crossBetween val="between"/>
        <c:dispUnits>
          <c:builtInUnit val="tenThousands"/>
          <c:dispUnitsLbl>
            <c:layout/>
            <c:tx>
              <c:rich>
                <a:bodyPr/>
                <a:lstStyle/>
                <a:p>
                  <a:pPr>
                    <a:defRPr/>
                  </a:pPr>
                  <a:r>
                    <a:rPr lang="ko-KR" altLang="en-US"/>
                    <a:t>백만명</a:t>
                  </a:r>
                  <a:endParaRPr lang="en-US" altLang="en-US"/>
                </a:p>
              </c:rich>
            </c:tx>
          </c:dispUnitsLbl>
        </c:dispUnits>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Sheet1!$G$20</c:f>
              <c:strCache>
                <c:ptCount val="1"/>
                <c:pt idx="0">
                  <c:v>고위험</c:v>
                </c:pt>
              </c:strCache>
            </c:strRef>
          </c:tx>
          <c:invertIfNegative val="0"/>
          <c:cat>
            <c:strRef>
              <c:f>Sheet1!$F$21:$F$31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Sheet1!$G$21:$G$31</c:f>
              <c:numCache>
                <c:formatCode>0%</c:formatCode>
                <c:ptCount val="11"/>
                <c:pt idx="0">
                  <c:v>0.36611282280732754</c:v>
                </c:pt>
                <c:pt idx="1">
                  <c:v>0.39461150236756631</c:v>
                </c:pt>
                <c:pt idx="2">
                  <c:v>0.42171462353854566</c:v>
                </c:pt>
                <c:pt idx="3">
                  <c:v>0.37740446909940067</c:v>
                </c:pt>
                <c:pt idx="4">
                  <c:v>0.33664495665501443</c:v>
                </c:pt>
                <c:pt idx="5">
                  <c:v>0.28641611728492089</c:v>
                </c:pt>
                <c:pt idx="6">
                  <c:v>0.26450975661182208</c:v>
                </c:pt>
                <c:pt idx="7">
                  <c:v>0.31396635308083065</c:v>
                </c:pt>
                <c:pt idx="8">
                  <c:v>0.2585028899848919</c:v>
                </c:pt>
                <c:pt idx="9">
                  <c:v>0.25693831126336569</c:v>
                </c:pt>
                <c:pt idx="10">
                  <c:v>0.15170099608788706</c:v>
                </c:pt>
              </c:numCache>
            </c:numRef>
          </c:val>
          <c:extLst xmlns:c16r2="http://schemas.microsoft.com/office/drawing/2015/06/chart">
            <c:ext xmlns:c16="http://schemas.microsoft.com/office/drawing/2014/chart" uri="{C3380CC4-5D6E-409C-BE32-E72D297353CC}">
              <c16:uniqueId val="{00000000-0658-496F-ACF9-B7A6BD593862}"/>
            </c:ext>
          </c:extLst>
        </c:ser>
        <c:dLbls>
          <c:showLegendKey val="0"/>
          <c:showVal val="0"/>
          <c:showCatName val="0"/>
          <c:showSerName val="0"/>
          <c:showPercent val="0"/>
          <c:showBubbleSize val="0"/>
        </c:dLbls>
        <c:gapWidth val="150"/>
        <c:axId val="114016256"/>
        <c:axId val="113918528"/>
      </c:barChart>
      <c:catAx>
        <c:axId val="114016256"/>
        <c:scaling>
          <c:orientation val="minMax"/>
        </c:scaling>
        <c:delete val="0"/>
        <c:axPos val="b"/>
        <c:numFmt formatCode="General" sourceLinked="0"/>
        <c:majorTickMark val="out"/>
        <c:minorTickMark val="none"/>
        <c:tickLblPos val="nextTo"/>
        <c:crossAx val="113918528"/>
        <c:crosses val="autoZero"/>
        <c:auto val="1"/>
        <c:lblAlgn val="ctr"/>
        <c:lblOffset val="100"/>
        <c:noMultiLvlLbl val="0"/>
      </c:catAx>
      <c:valAx>
        <c:axId val="113918528"/>
        <c:scaling>
          <c:orientation val="minMax"/>
        </c:scaling>
        <c:delete val="0"/>
        <c:axPos val="l"/>
        <c:numFmt formatCode="0%" sourceLinked="1"/>
        <c:majorTickMark val="out"/>
        <c:minorTickMark val="none"/>
        <c:tickLblPos val="nextTo"/>
        <c:crossAx val="1140162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7B7F9-448D-4A05-AA59-881A7CCA9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19</Pages>
  <Words>2204</Words>
  <Characters>12563</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6</cp:revision>
  <cp:lastPrinted>2018-04-20T07:24:00Z</cp:lastPrinted>
  <dcterms:created xsi:type="dcterms:W3CDTF">2018-04-20T01:31:00Z</dcterms:created>
  <dcterms:modified xsi:type="dcterms:W3CDTF">2018-04-20T08:59:00Z</dcterms:modified>
</cp:coreProperties>
</file>