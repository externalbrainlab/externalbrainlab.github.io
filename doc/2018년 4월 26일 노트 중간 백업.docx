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38C" w:rsidRDefault="00E3438C" w:rsidP="00E3438C">
      <w:r>
        <w:rPr>
          <w:rFonts w:hint="eastAsia"/>
        </w:rPr>
        <w:t>우리나라의</w:t>
      </w:r>
      <w:r>
        <w:t xml:space="preserve"> 고위험군 일자리 비중은 </w:t>
      </w:r>
      <w:proofErr w:type="spellStart"/>
      <w:r>
        <w:t>프레이</w:t>
      </w:r>
      <w:proofErr w:type="spellEnd"/>
      <w:r>
        <w:t>&amp;</w:t>
      </w:r>
      <w:proofErr w:type="spellStart"/>
      <w:r>
        <w:t>오스본에서</w:t>
      </w:r>
      <w:proofErr w:type="spellEnd"/>
      <w:r>
        <w:t xml:space="preserve"> 연구한 미국의 47%에 비해서 10% 포인트가 </w:t>
      </w:r>
      <w:proofErr w:type="gramStart"/>
      <w:r>
        <w:t>낮은  은</w:t>
      </w:r>
      <w:proofErr w:type="gramEnd"/>
      <w:r>
        <w:t xml:space="preserve"> 미국과 비교해 보면, 대부분의 산업에서 미국에 비해서는 낮은 것으로 나타난다. 전체 고위험군 일자리 비중은 우리나라가 미국보다 10%p 정도 낮은 것으로 나타난다. 출판, 영상, 방송통신 및 정보서비스업, 도매 및 소매업, 전기, 가스, 증기 및 수도사업과 제조업에서는 우리나라가 미국에 비해서 고위험군 비중이 높게 나타났지만, 나머지 산업에서는 </w:t>
      </w:r>
    </w:p>
    <w:p w:rsidR="00E3438C" w:rsidRDefault="00E3438C" w:rsidP="00E3438C">
      <w:r>
        <w:rPr>
          <w:rFonts w:hint="eastAsia"/>
        </w:rPr>
        <w:t>가</w:t>
      </w:r>
      <w:r>
        <w:t xml:space="preserve"> 어떤 산업에서 발생하고 있는지를 미국을 기준으로 살펴보면</w:t>
      </w:r>
    </w:p>
    <w:p w:rsidR="00E3438C" w:rsidRDefault="00E3438C" w:rsidP="00E3438C">
      <w:r>
        <w:rPr>
          <w:rFonts w:hint="eastAsia"/>
        </w:rPr>
        <w:t>미국과</w:t>
      </w:r>
      <w:r>
        <w:t xml:space="preserve"> 고위험군 일자리 비중을</w:t>
      </w:r>
    </w:p>
    <w:p w:rsidR="00E3438C" w:rsidRDefault="00E3438C" w:rsidP="00E3438C"/>
    <w:p w:rsidR="00E3438C" w:rsidRDefault="00E3438C" w:rsidP="00E3438C">
      <w:r>
        <w:rPr>
          <w:rFonts w:hint="eastAsia"/>
        </w:rPr>
        <w:t>그림</w:t>
      </w:r>
      <w:r>
        <w:t>5. 한국과 미국 산업별 고위험군 일자리 비중 격차</w:t>
      </w:r>
    </w:p>
    <w:p w:rsidR="002E561A" w:rsidRDefault="00E3438C" w:rsidP="00E3438C">
      <w:r>
        <w:t xml:space="preserve"> </w:t>
      </w:r>
    </w:p>
    <w:p w:rsidR="002E561A" w:rsidRDefault="002E561A">
      <w:pPr>
        <w:widowControl/>
        <w:wordWrap/>
        <w:autoSpaceDE/>
        <w:autoSpaceDN/>
      </w:pPr>
      <w:r>
        <w:br w:type="page"/>
      </w:r>
    </w:p>
    <w:p w:rsidR="00E3438C" w:rsidRDefault="00E3438C" w:rsidP="00E3438C"/>
    <w:tbl>
      <w:tblPr>
        <w:tblStyle w:val="a3"/>
        <w:tblW w:w="0" w:type="auto"/>
        <w:tblLook w:val="04A0" w:firstRow="1" w:lastRow="0" w:firstColumn="1" w:lastColumn="0" w:noHBand="0" w:noVBand="1"/>
      </w:tblPr>
      <w:tblGrid>
        <w:gridCol w:w="9242"/>
      </w:tblGrid>
      <w:tr w:rsidR="002E561A" w:rsidTr="001D29E0">
        <w:tc>
          <w:tcPr>
            <w:tcW w:w="9224" w:type="dxa"/>
          </w:tcPr>
          <w:p w:rsidR="002E561A" w:rsidRPr="00120018" w:rsidRDefault="002E561A" w:rsidP="001D29E0">
            <w:pPr>
              <w:rPr>
                <w:b/>
              </w:rPr>
            </w:pPr>
            <w:r w:rsidRPr="00120018">
              <w:rPr>
                <w:rFonts w:hint="eastAsia"/>
                <w:b/>
              </w:rPr>
              <w:t xml:space="preserve">&lt;박스&gt; </w:t>
            </w:r>
            <w:r>
              <w:rPr>
                <w:rFonts w:hint="eastAsia"/>
                <w:b/>
              </w:rPr>
              <w:t>서비스업에서 자동화가 벌어진다면?</w:t>
            </w:r>
          </w:p>
          <w:p w:rsidR="002E561A" w:rsidRDefault="002E561A" w:rsidP="001D29E0">
            <w:r w:rsidRPr="003F1D10">
              <w:t xml:space="preserve">압축적으로 산업화 과정을 거친 </w:t>
            </w:r>
            <w:r>
              <w:t>우리나라</w:t>
            </w:r>
            <w:r>
              <w:rPr>
                <w:rFonts w:hint="eastAsia"/>
              </w:rPr>
              <w:t>는</w:t>
            </w:r>
            <w:r w:rsidRPr="003F1D10">
              <w:t xml:space="preserve"> </w:t>
            </w:r>
            <w:r>
              <w:rPr>
                <w:rFonts w:hint="eastAsia"/>
              </w:rPr>
              <w:t xml:space="preserve">산업별 일자리 비중이 빠르게 변하는 가운데서도 </w:t>
            </w:r>
            <w:r w:rsidRPr="003F1D10">
              <w:t xml:space="preserve">장기적으로 </w:t>
            </w:r>
            <w:r>
              <w:rPr>
                <w:rFonts w:hint="eastAsia"/>
              </w:rPr>
              <w:t>일자리가</w:t>
            </w:r>
            <w:r w:rsidRPr="003F1D10">
              <w:t xml:space="preserve"> 증가해 왔다. 1960년대 700만명 이었던 전체 근로자수는 지난해 2670만명으로 약 3.5배 급증하였다. 농업의 </w:t>
            </w:r>
            <w:r>
              <w:rPr>
                <w:rFonts w:hint="eastAsia"/>
              </w:rPr>
              <w:t xml:space="preserve">종사자 수는 1976년 551만명으로 최고치를 기록한 이후 꾸준히 감소하여 2017년 128만명까지 감소하였다. 전체 고용에서 차지하는 </w:t>
            </w:r>
            <w:r w:rsidRPr="003F1D10">
              <w:t>비중은 19</w:t>
            </w:r>
            <w:r>
              <w:rPr>
                <w:rFonts w:hint="eastAsia"/>
              </w:rPr>
              <w:t>63</w:t>
            </w:r>
            <w:r>
              <w:t>년</w:t>
            </w:r>
            <w:r>
              <w:rPr>
                <w:rFonts w:hint="eastAsia"/>
              </w:rPr>
              <w:t xml:space="preserve"> 63%에서 지난해에는 4.8%까지 하락하였다. </w:t>
            </w:r>
            <w:r w:rsidRPr="003F1D10">
              <w:t xml:space="preserve">2차 산업에 해당하는 제조업과 광업의 일자리는 1960년대 본격적인 경제개발 이후 꾸준히 증가하였다가 </w:t>
            </w:r>
            <w:r>
              <w:rPr>
                <w:rFonts w:hint="eastAsia"/>
              </w:rPr>
              <w:t xml:space="preserve">1991년 522만명을 </w:t>
            </w:r>
            <w:r w:rsidRPr="003F1D10">
              <w:t>기점으로 하락</w:t>
            </w:r>
            <w:r>
              <w:rPr>
                <w:rFonts w:hint="eastAsia"/>
              </w:rPr>
              <w:t>한 이후 이전 수준을 회복하지 못하고 있다.</w:t>
            </w:r>
            <w:r w:rsidRPr="003F1D10">
              <w:t xml:space="preserve"> </w:t>
            </w:r>
            <w:r>
              <w:rPr>
                <w:rFonts w:hint="eastAsia"/>
              </w:rPr>
              <w:t>제조업과 광업 일자리는 금융위기 직후인 2009년 390만명까지 하락하였다가 이후 제조업 경기 호조로 지난해에는 450만명까지 회복하였으나, 전체 고용에서 차지하는 비중은 최고 수준이었던 1988년 29%에서 지난해에 17%까지 하락하였다.</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99" w:type="dxa"/>
                <w:right w:w="99" w:type="dxa"/>
              </w:tblCellMar>
              <w:tblLook w:val="04A0" w:firstRow="1" w:lastRow="0" w:firstColumn="1" w:lastColumn="0" w:noHBand="0" w:noVBand="1"/>
            </w:tblPr>
            <w:tblGrid>
              <w:gridCol w:w="4610"/>
              <w:gridCol w:w="4416"/>
            </w:tblGrid>
            <w:tr w:rsidR="002E561A" w:rsidTr="001D29E0">
              <w:tc>
                <w:tcPr>
                  <w:tcW w:w="4475" w:type="dxa"/>
                </w:tcPr>
                <w:p w:rsidR="002E561A" w:rsidRDefault="002E561A" w:rsidP="001D29E0">
                  <w:del w:id="0" w:author="kunwoo.kim" w:date="2018-04-17T08:53:00Z">
                    <w:r>
                      <w:rPr>
                        <w:noProof/>
                      </w:rPr>
                      <w:drawing>
                        <wp:inline distT="0" distB="0" distL="0" distR="0" wp14:anchorId="29825840" wp14:editId="08805756">
                          <wp:extent cx="3009900" cy="2705100"/>
                          <wp:effectExtent l="0" t="0" r="19050" b="19050"/>
                          <wp:docPr id="2" name="차트 2">
                            <a:extLst xmlns:a="http://schemas.openxmlformats.org/drawingml/2006/main">
                              <a:ext uri="{FF2B5EF4-FFF2-40B4-BE49-F238E27FC236}">
                                <a16:creationId xmlns:arto="http://schemas.microsoft.com/office/word/2006/arto"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101CE74-5165-4406-AB0B-8A74B73AE1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del>
                </w:p>
              </w:tc>
              <w:tc>
                <w:tcPr>
                  <w:tcW w:w="4758" w:type="dxa"/>
                </w:tcPr>
                <w:p w:rsidR="002E561A" w:rsidRDefault="002E561A" w:rsidP="001D29E0">
                  <w:del w:id="1" w:author="kunwoo.kim" w:date="2018-04-17T08:53:00Z">
                    <w:r>
                      <w:rPr>
                        <w:noProof/>
                      </w:rPr>
                      <w:drawing>
                        <wp:inline distT="0" distB="0" distL="0" distR="0" wp14:anchorId="3EA327AE" wp14:editId="143602D9">
                          <wp:extent cx="2876550" cy="2705100"/>
                          <wp:effectExtent l="0" t="0" r="19050" b="19050"/>
                          <wp:docPr id="3" name="차트 3">
                            <a:extLst xmlns:a="http://schemas.openxmlformats.org/drawingml/2006/main">
                              <a:ext uri="{FF2B5EF4-FFF2-40B4-BE49-F238E27FC236}">
                                <a16:creationId xmlns:arto="http://schemas.microsoft.com/office/word/2006/arto"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507DF58-642F-46B2-BB7F-8B7046A284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del>
                </w:p>
              </w:tc>
            </w:tr>
          </w:tbl>
          <w:p w:rsidR="002E561A" w:rsidRDefault="002E561A" w:rsidP="001D29E0"/>
          <w:p w:rsidR="002E561A" w:rsidRDefault="002E561A" w:rsidP="001D29E0">
            <w:r w:rsidRPr="003F1D10">
              <w:t xml:space="preserve">이렇게 </w:t>
            </w:r>
            <w:r>
              <w:rPr>
                <w:rFonts w:hint="eastAsia"/>
              </w:rPr>
              <w:t xml:space="preserve">1차 산업과 2차 산업에서 감소한 일자리는 </w:t>
            </w:r>
            <w:r>
              <w:t>서비스업</w:t>
            </w:r>
            <w:r>
              <w:rPr>
                <w:rFonts w:hint="eastAsia"/>
              </w:rPr>
              <w:t>에서 일자리 증가로</w:t>
            </w:r>
            <w:r w:rsidRPr="003F1D10">
              <w:t xml:space="preserve"> 만회해 왔다. </w:t>
            </w:r>
            <w:r>
              <w:rPr>
                <w:rFonts w:hint="eastAsia"/>
              </w:rPr>
              <w:t>서비스업 일자리는 1963년 214만명으로 전체 고용의 28%에 불과하였지만, 2017년에는 2090만명으로 전체 고용의 78%로 증가하였다. 반면, 농업, 광업, 제조업의 취업자 수와 비중은 최고점에서 하락한 이후에는 이전 수준을 회복하지 못하는 모습이었다.</w:t>
            </w:r>
          </w:p>
          <w:p w:rsidR="002E561A" w:rsidRPr="00120018" w:rsidRDefault="002E561A" w:rsidP="001D29E0">
            <w:r>
              <w:rPr>
                <w:rFonts w:hint="eastAsia"/>
              </w:rPr>
              <w:t>앞으로는 서비스업에서도 자동화와 교역의 영향이 가시화될 것으로 전망된다. 경제 발전에 따라 고용 비중이 꾸준히 증가해왔던 서비스업에서 기계에 의한 일자리 대체와 해외로의 일자리 유출에 대응이 향후에는 더욱 중요한 과제로 부상할 것으로 보인다.</w:t>
            </w:r>
          </w:p>
        </w:tc>
      </w:tr>
    </w:tbl>
    <w:p w:rsidR="00150BF9" w:rsidRDefault="00150BF9"/>
    <w:p w:rsidR="00150BF9" w:rsidRDefault="00150BF9">
      <w:pPr>
        <w:widowControl/>
        <w:wordWrap/>
        <w:autoSpaceDE/>
        <w:autoSpaceDN/>
      </w:pPr>
      <w:r>
        <w:br w:type="page"/>
      </w:r>
    </w:p>
    <w:p w:rsidR="00150BF9" w:rsidRDefault="00150BF9" w:rsidP="00150BF9">
      <w:pPr>
        <w:rPr>
          <w:rFonts w:hint="eastAsia"/>
        </w:rPr>
      </w:pPr>
      <w:r>
        <w:rPr>
          <w:rFonts w:hint="eastAsia"/>
        </w:rPr>
        <w:lastRenderedPageBreak/>
        <w:t xml:space="preserve">앞에서 살펴본 3대 </w:t>
      </w:r>
      <w:proofErr w:type="spellStart"/>
      <w:r>
        <w:rPr>
          <w:rFonts w:hint="eastAsia"/>
        </w:rPr>
        <w:t>리스크</w:t>
      </w:r>
      <w:proofErr w:type="spellEnd"/>
      <w:r>
        <w:rPr>
          <w:rFonts w:hint="eastAsia"/>
        </w:rPr>
        <w:t xml:space="preserve"> 업종의 종사자 교육수준은 고졸의 비중이 높은 것으로 나타난다. 고졸 종사자의 비중은 전체 산업 기준으로 35%인데, </w:t>
      </w:r>
      <w:proofErr w:type="spellStart"/>
      <w:r>
        <w:rPr>
          <w:rFonts w:hint="eastAsia"/>
        </w:rPr>
        <w:t>도소매업</w:t>
      </w:r>
      <w:proofErr w:type="spellEnd"/>
      <w:r>
        <w:rPr>
          <w:rFonts w:hint="eastAsia"/>
        </w:rPr>
        <w:t xml:space="preserve">(41%), 제조업(44%), 숙박 및 </w:t>
      </w:r>
      <w:proofErr w:type="spellStart"/>
      <w:r>
        <w:rPr>
          <w:rFonts w:hint="eastAsia"/>
        </w:rPr>
        <w:t>음식업</w:t>
      </w:r>
      <w:proofErr w:type="spellEnd"/>
      <w:r>
        <w:rPr>
          <w:rFonts w:hint="eastAsia"/>
        </w:rPr>
        <w:t xml:space="preserve">(44%) 등은 모두 평균을 상회한다. 반면, 대졸자 비중의 경우 전체 평균을 조금 상회하는 </w:t>
      </w:r>
      <w:proofErr w:type="spellStart"/>
      <w:r>
        <w:rPr>
          <w:rFonts w:hint="eastAsia"/>
        </w:rPr>
        <w:t>도소매업을</w:t>
      </w:r>
      <w:proofErr w:type="spellEnd"/>
      <w:r>
        <w:rPr>
          <w:rFonts w:hint="eastAsia"/>
        </w:rPr>
        <w:t xml:space="preserve"> 제외하면 나머지 산업 모두 평균에 못 미친다. 석사 이상의 경우에도 </w:t>
      </w:r>
      <w:proofErr w:type="spellStart"/>
      <w:r>
        <w:rPr>
          <w:rFonts w:hint="eastAsia"/>
        </w:rPr>
        <w:t>전산업</w:t>
      </w:r>
      <w:proofErr w:type="spellEnd"/>
      <w:r>
        <w:rPr>
          <w:rFonts w:hint="eastAsia"/>
        </w:rPr>
        <w:t xml:space="preserve"> 평균이 석사 4.3%, 박사 1.1%인데 반해서 이들 3대 업종의 평균은 각각 1.7%, 0.2%로 절반에도 미치지 못한다.</w:t>
      </w:r>
    </w:p>
    <w:p w:rsidR="00150BF9" w:rsidRDefault="00150BF9" w:rsidP="00150BF9">
      <w:pPr>
        <w:rPr>
          <w:rFonts w:hint="eastAsia"/>
        </w:rPr>
      </w:pPr>
    </w:p>
    <w:p w:rsidR="00150BF9" w:rsidRDefault="00150BF9" w:rsidP="00150BF9">
      <w:r w:rsidRPr="00A8304A">
        <w:rPr>
          <w:rFonts w:hint="eastAsia"/>
          <w:highlight w:val="yellow"/>
        </w:rPr>
        <w:t>미스매치 문제</w:t>
      </w:r>
    </w:p>
    <w:p w:rsidR="00150BF9" w:rsidRDefault="00150BF9" w:rsidP="00150BF9">
      <w:pPr>
        <w:jc w:val="center"/>
      </w:pPr>
      <w:r>
        <w:rPr>
          <w:rFonts w:hint="eastAsia"/>
        </w:rPr>
        <w:t xml:space="preserve">&lt;3대 </w:t>
      </w:r>
      <w:proofErr w:type="spellStart"/>
      <w:r>
        <w:rPr>
          <w:rFonts w:hint="eastAsia"/>
        </w:rPr>
        <w:t>리스크</w:t>
      </w:r>
      <w:proofErr w:type="spellEnd"/>
      <w:r>
        <w:rPr>
          <w:rFonts w:hint="eastAsia"/>
        </w:rPr>
        <w:t xml:space="preserve"> 업종의 교육수준별 종사자 비중&gt;</w:t>
      </w:r>
    </w:p>
    <w:p w:rsidR="00150BF9" w:rsidRDefault="00150BF9" w:rsidP="00150BF9">
      <w:r>
        <w:rPr>
          <w:noProof/>
        </w:rPr>
        <w:drawing>
          <wp:inline distT="0" distB="0" distL="0" distR="0" wp14:anchorId="3CA72168" wp14:editId="72B96832">
            <wp:extent cx="3990975" cy="3858311"/>
            <wp:effectExtent l="0" t="0" r="0" b="889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3836" cy="3861077"/>
                    </a:xfrm>
                    <a:prstGeom prst="rect">
                      <a:avLst/>
                    </a:prstGeom>
                    <a:noFill/>
                    <a:ln>
                      <a:noFill/>
                    </a:ln>
                    <a:effectLst/>
                  </pic:spPr>
                </pic:pic>
              </a:graphicData>
            </a:graphic>
          </wp:inline>
        </w:drawing>
      </w:r>
    </w:p>
    <w:p w:rsidR="00D4308C" w:rsidRPr="00150BF9" w:rsidRDefault="00D4308C">
      <w:bookmarkStart w:id="2" w:name="_GoBack"/>
      <w:bookmarkEnd w:id="2"/>
    </w:p>
    <w:sectPr w:rsidR="00D4308C" w:rsidRPr="00150BF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38C"/>
    <w:rsid w:val="00150BF9"/>
    <w:rsid w:val="0020247E"/>
    <w:rsid w:val="002E561A"/>
    <w:rsid w:val="00537837"/>
    <w:rsid w:val="008B70DA"/>
    <w:rsid w:val="00C57B9F"/>
    <w:rsid w:val="00D4308C"/>
    <w:rsid w:val="00DE2163"/>
    <w:rsid w:val="00E3438C"/>
    <w:rsid w:val="00F12AF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E56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Char"/>
    <w:uiPriority w:val="99"/>
    <w:semiHidden/>
    <w:unhideWhenUsed/>
    <w:rsid w:val="002E561A"/>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2E561A"/>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E56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Char"/>
    <w:uiPriority w:val="99"/>
    <w:semiHidden/>
    <w:unhideWhenUsed/>
    <w:rsid w:val="002E561A"/>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2E561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oleObject" Target="file:///\\10.78.10.60\LER_USER$\kunwoo.kim\DCloud\(&#47784;&#45768;&#53552;&#47553;)\..%202018%2001%20%20&#9670;&#12307;&#12307;&#12307;%201&#48516;&#44592;%20LGERI%20&#12307;&#12307;&#12307;\2018.02.26%20(BI)%20&#46356;&#51648;&#53560;%20&#51088;&#46041;&#54868;&#50752;%20&#51068;&#51088;&#47532;,%20&#47196;&#52972;%20&#49436;&#48708;&#49828;&#50629;\&#49328;&#50629;&#48324;_&#52712;&#50629;&#51088;_1963_2017.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10.78.10.60\LER_USER$\kunwoo.kim\DCloud\(&#47784;&#45768;&#53552;&#47553;)\..%202018%2001%20%20&#9670;&#12307;&#12307;&#12307;%201&#48516;&#44592;%20LGERI%20&#12307;&#12307;&#12307;\2018.02.26%20(BI)%20&#46356;&#51648;&#53560;%20&#51088;&#46041;&#54868;&#50752;%20&#51068;&#51088;&#47532;,%20&#47196;&#52972;%20&#49436;&#48708;&#49828;&#50629;\&#49328;&#50629;&#48324;_&#52712;&#50629;&#51088;_1963_2017.xlsx" TargetMode="External"/><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ko-KR" altLang="en-US" sz="1100"/>
              <a:t>우리나라 산업별 취업자 비중</a:t>
            </a:r>
          </a:p>
        </c:rich>
      </c:tx>
      <c:layout/>
      <c:overlay val="0"/>
      <c:spPr>
        <a:noFill/>
        <a:ln>
          <a:noFill/>
        </a:ln>
        <a:effectLst/>
      </c:spPr>
    </c:title>
    <c:autoTitleDeleted val="0"/>
    <c:plotArea>
      <c:layout/>
      <c:areaChart>
        <c:grouping val="percentStacked"/>
        <c:varyColors val="0"/>
        <c:ser>
          <c:idx val="1"/>
          <c:order val="0"/>
          <c:tx>
            <c:strRef>
              <c:f>데이터!$A$9</c:f>
              <c:strCache>
                <c:ptCount val="1"/>
                <c:pt idx="0">
                  <c:v>농림어업</c:v>
                </c:pt>
              </c:strCache>
            </c:strRef>
          </c:tx>
          <c:spPr>
            <a:solidFill>
              <a:schemeClr val="accent2"/>
            </a:solidFill>
            <a:ln>
              <a:noFill/>
            </a:ln>
            <a:effectLst/>
          </c:spPr>
          <c:cat>
            <c:strRef>
              <c:f>데이터!$B$2:$BD$2</c:f>
              <c:strCache>
                <c:ptCount val="55"/>
                <c:pt idx="0">
                  <c:v>1963</c:v>
                </c:pt>
                <c:pt idx="1">
                  <c:v>1964</c:v>
                </c:pt>
                <c:pt idx="2">
                  <c:v>1965</c:v>
                </c:pt>
                <c:pt idx="3">
                  <c:v>1966</c:v>
                </c:pt>
                <c:pt idx="4">
                  <c:v>1967</c:v>
                </c:pt>
                <c:pt idx="5">
                  <c:v>1968</c:v>
                </c:pt>
                <c:pt idx="6">
                  <c:v>1969</c:v>
                </c:pt>
                <c:pt idx="7">
                  <c:v>1970</c:v>
                </c:pt>
                <c:pt idx="8">
                  <c:v>1971</c:v>
                </c:pt>
                <c:pt idx="9">
                  <c:v>1972</c:v>
                </c:pt>
                <c:pt idx="10">
                  <c:v>1973</c:v>
                </c:pt>
                <c:pt idx="11">
                  <c:v>1974</c:v>
                </c:pt>
                <c:pt idx="12">
                  <c:v>1975</c:v>
                </c:pt>
                <c:pt idx="13">
                  <c:v>1976</c:v>
                </c:pt>
                <c:pt idx="14">
                  <c:v>1977</c:v>
                </c:pt>
                <c:pt idx="15">
                  <c:v>1978</c:v>
                </c:pt>
                <c:pt idx="16">
                  <c:v>1979</c:v>
                </c:pt>
                <c:pt idx="17">
                  <c:v>1980</c:v>
                </c:pt>
                <c:pt idx="18">
                  <c:v>1981</c:v>
                </c:pt>
                <c:pt idx="19">
                  <c:v>1982</c:v>
                </c:pt>
                <c:pt idx="20">
                  <c:v>1983</c:v>
                </c:pt>
                <c:pt idx="21">
                  <c:v>1984</c:v>
                </c:pt>
                <c:pt idx="22">
                  <c:v>1985</c:v>
                </c:pt>
                <c:pt idx="23">
                  <c:v>1986</c:v>
                </c:pt>
                <c:pt idx="24">
                  <c:v>1987</c:v>
                </c:pt>
                <c:pt idx="25">
                  <c:v>1988</c:v>
                </c:pt>
                <c:pt idx="26">
                  <c:v>1989</c:v>
                </c:pt>
                <c:pt idx="27">
                  <c:v>1990</c:v>
                </c:pt>
                <c:pt idx="28">
                  <c:v>1991</c:v>
                </c:pt>
                <c:pt idx="29">
                  <c:v>1992</c:v>
                </c:pt>
                <c:pt idx="30">
                  <c:v>1993</c:v>
                </c:pt>
                <c:pt idx="31">
                  <c:v>1994</c:v>
                </c:pt>
                <c:pt idx="32">
                  <c:v>1995</c:v>
                </c:pt>
                <c:pt idx="33">
                  <c:v>1996</c:v>
                </c:pt>
                <c:pt idx="34">
                  <c:v>1997</c:v>
                </c:pt>
                <c:pt idx="35">
                  <c:v>1998</c:v>
                </c:pt>
                <c:pt idx="36">
                  <c:v>1999</c:v>
                </c:pt>
                <c:pt idx="37">
                  <c:v>2000</c:v>
                </c:pt>
                <c:pt idx="38">
                  <c:v>2001</c:v>
                </c:pt>
                <c:pt idx="39">
                  <c:v>2002</c:v>
                </c:pt>
                <c:pt idx="40">
                  <c:v>2003</c:v>
                </c:pt>
                <c:pt idx="41">
                  <c:v>2004</c:v>
                </c:pt>
                <c:pt idx="42">
                  <c:v>2005</c:v>
                </c:pt>
                <c:pt idx="43">
                  <c:v>2006</c:v>
                </c:pt>
                <c:pt idx="44">
                  <c:v>2007</c:v>
                </c:pt>
                <c:pt idx="45">
                  <c:v>2008</c:v>
                </c:pt>
                <c:pt idx="46">
                  <c:v>2009</c:v>
                </c:pt>
                <c:pt idx="47">
                  <c:v>2010</c:v>
                </c:pt>
                <c:pt idx="48">
                  <c:v>2011</c:v>
                </c:pt>
                <c:pt idx="49">
                  <c:v>2012</c:v>
                </c:pt>
                <c:pt idx="50">
                  <c:v>2013</c:v>
                </c:pt>
                <c:pt idx="51">
                  <c:v>2014</c:v>
                </c:pt>
                <c:pt idx="52">
                  <c:v>2015</c:v>
                </c:pt>
                <c:pt idx="53">
                  <c:v>2016</c:v>
                </c:pt>
                <c:pt idx="54">
                  <c:v>2017</c:v>
                </c:pt>
              </c:strCache>
            </c:strRef>
          </c:cat>
          <c:val>
            <c:numRef>
              <c:f>데이터!$B$9:$BD$9</c:f>
              <c:numCache>
                <c:formatCode>0%</c:formatCode>
                <c:ptCount val="55"/>
                <c:pt idx="0">
                  <c:v>0.62977654369959013</c:v>
                </c:pt>
                <c:pt idx="1">
                  <c:v>0.61665367627955314</c:v>
                </c:pt>
                <c:pt idx="2">
                  <c:v>0.58456607495069024</c:v>
                </c:pt>
                <c:pt idx="3">
                  <c:v>0.57789789789789792</c:v>
                </c:pt>
                <c:pt idx="4">
                  <c:v>0.55148423005565872</c:v>
                </c:pt>
                <c:pt idx="5">
                  <c:v>0.52400397307140489</c:v>
                </c:pt>
                <c:pt idx="6">
                  <c:v>0.51093161012385568</c:v>
                </c:pt>
                <c:pt idx="7">
                  <c:v>0.50389934491005506</c:v>
                </c:pt>
                <c:pt idx="8">
                  <c:v>0.48230444399758693</c:v>
                </c:pt>
                <c:pt idx="9">
                  <c:v>0.50467289719626163</c:v>
                </c:pt>
                <c:pt idx="10">
                  <c:v>0.49762383476512517</c:v>
                </c:pt>
                <c:pt idx="11">
                  <c:v>0.47990543735224594</c:v>
                </c:pt>
                <c:pt idx="12">
                  <c:v>0.45667607561371998</c:v>
                </c:pt>
                <c:pt idx="13">
                  <c:v>0.44424750241701577</c:v>
                </c:pt>
                <c:pt idx="14">
                  <c:v>0.41695285669684673</c:v>
                </c:pt>
                <c:pt idx="15">
                  <c:v>0.38428273188189677</c:v>
                </c:pt>
                <c:pt idx="16">
                  <c:v>0.35774150860167625</c:v>
                </c:pt>
                <c:pt idx="17">
                  <c:v>0.34013008843089965</c:v>
                </c:pt>
                <c:pt idx="18">
                  <c:v>0.34236611281466167</c:v>
                </c:pt>
                <c:pt idx="19">
                  <c:v>0.32074553167814168</c:v>
                </c:pt>
                <c:pt idx="20">
                  <c:v>0.29748362633574632</c:v>
                </c:pt>
                <c:pt idx="21">
                  <c:v>0.27125926952664769</c:v>
                </c:pt>
                <c:pt idx="22">
                  <c:v>0.24936539746158987</c:v>
                </c:pt>
                <c:pt idx="23">
                  <c:v>0.23618187681393099</c:v>
                </c:pt>
                <c:pt idx="24">
                  <c:v>0.21890668949492478</c:v>
                </c:pt>
                <c:pt idx="25">
                  <c:v>0.20647341276898451</c:v>
                </c:pt>
                <c:pt idx="26">
                  <c:v>0.1957858769931663</c:v>
                </c:pt>
                <c:pt idx="27">
                  <c:v>0.17898811169477466</c:v>
                </c:pt>
                <c:pt idx="28">
                  <c:v>0.14612043541208644</c:v>
                </c:pt>
                <c:pt idx="29">
                  <c:v>0.14030196222841809</c:v>
                </c:pt>
                <c:pt idx="30">
                  <c:v>0.13476136009150461</c:v>
                </c:pt>
                <c:pt idx="31">
                  <c:v>0.12550382910116889</c:v>
                </c:pt>
                <c:pt idx="32">
                  <c:v>0.11771333398647987</c:v>
                </c:pt>
                <c:pt idx="33">
                  <c:v>0.11139883949551622</c:v>
                </c:pt>
                <c:pt idx="34">
                  <c:v>0.10771188837560101</c:v>
                </c:pt>
                <c:pt idx="35">
                  <c:v>0.12022269034005416</c:v>
                </c:pt>
                <c:pt idx="36">
                  <c:v>0.11344931250308019</c:v>
                </c:pt>
                <c:pt idx="37">
                  <c:v>0.10702309545175458</c:v>
                </c:pt>
                <c:pt idx="38">
                  <c:v>0.10146201536041455</c:v>
                </c:pt>
                <c:pt idx="39">
                  <c:v>9.4773299748110829E-2</c:v>
                </c:pt>
                <c:pt idx="40">
                  <c:v>8.8920889208892087E-2</c:v>
                </c:pt>
                <c:pt idx="41">
                  <c:v>8.3987302706992339E-2</c:v>
                </c:pt>
                <c:pt idx="42">
                  <c:v>7.9584775086505188E-2</c:v>
                </c:pt>
                <c:pt idx="43">
                  <c:v>7.6505088839054686E-2</c:v>
                </c:pt>
                <c:pt idx="44">
                  <c:v>7.3001994821951535E-2</c:v>
                </c:pt>
                <c:pt idx="45">
                  <c:v>7.1419558359621452E-2</c:v>
                </c:pt>
                <c:pt idx="46">
                  <c:v>7.0077676460655172E-2</c:v>
                </c:pt>
                <c:pt idx="47">
                  <c:v>6.5992593517247108E-2</c:v>
                </c:pt>
                <c:pt idx="48">
                  <c:v>6.3725690055856821E-2</c:v>
                </c:pt>
                <c:pt idx="49">
                  <c:v>6.135043077539571E-2</c:v>
                </c:pt>
                <c:pt idx="50" formatCode="0.0%">
                  <c:v>5.9804735365034195E-2</c:v>
                </c:pt>
                <c:pt idx="51" formatCode="0.0%">
                  <c:v>5.5836583388037229E-2</c:v>
                </c:pt>
                <c:pt idx="52" formatCode="0.0%">
                  <c:v>5.107342042936816E-2</c:v>
                </c:pt>
                <c:pt idx="53" formatCode="0.0%">
                  <c:v>4.820326403877466E-2</c:v>
                </c:pt>
                <c:pt idx="54" formatCode="0.0%">
                  <c:v>4.7857811038353605E-2</c:v>
                </c:pt>
              </c:numCache>
            </c:numRef>
          </c:val>
          <c:extLst xmlns:c16r2="http://schemas.microsoft.com/office/drawing/2015/06/chart">
            <c:ext xmlns:c16="http://schemas.microsoft.com/office/drawing/2014/chart" uri="{C3380CC4-5D6E-409C-BE32-E72D297353CC}">
              <c16:uniqueId val="{00000001-548B-4EB4-83E4-AFEA60B33308}"/>
            </c:ext>
          </c:extLst>
        </c:ser>
        <c:ser>
          <c:idx val="2"/>
          <c:order val="1"/>
          <c:tx>
            <c:strRef>
              <c:f>데이터!$A$10</c:f>
              <c:strCache>
                <c:ptCount val="1"/>
                <c:pt idx="0">
                  <c:v>광공업</c:v>
                </c:pt>
              </c:strCache>
            </c:strRef>
          </c:tx>
          <c:spPr>
            <a:solidFill>
              <a:schemeClr val="accent3"/>
            </a:solidFill>
            <a:ln>
              <a:noFill/>
            </a:ln>
            <a:effectLst/>
          </c:spPr>
          <c:cat>
            <c:strRef>
              <c:f>데이터!$B$2:$BD$2</c:f>
              <c:strCache>
                <c:ptCount val="55"/>
                <c:pt idx="0">
                  <c:v>1963</c:v>
                </c:pt>
                <c:pt idx="1">
                  <c:v>1964</c:v>
                </c:pt>
                <c:pt idx="2">
                  <c:v>1965</c:v>
                </c:pt>
                <c:pt idx="3">
                  <c:v>1966</c:v>
                </c:pt>
                <c:pt idx="4">
                  <c:v>1967</c:v>
                </c:pt>
                <c:pt idx="5">
                  <c:v>1968</c:v>
                </c:pt>
                <c:pt idx="6">
                  <c:v>1969</c:v>
                </c:pt>
                <c:pt idx="7">
                  <c:v>1970</c:v>
                </c:pt>
                <c:pt idx="8">
                  <c:v>1971</c:v>
                </c:pt>
                <c:pt idx="9">
                  <c:v>1972</c:v>
                </c:pt>
                <c:pt idx="10">
                  <c:v>1973</c:v>
                </c:pt>
                <c:pt idx="11">
                  <c:v>1974</c:v>
                </c:pt>
                <c:pt idx="12">
                  <c:v>1975</c:v>
                </c:pt>
                <c:pt idx="13">
                  <c:v>1976</c:v>
                </c:pt>
                <c:pt idx="14">
                  <c:v>1977</c:v>
                </c:pt>
                <c:pt idx="15">
                  <c:v>1978</c:v>
                </c:pt>
                <c:pt idx="16">
                  <c:v>1979</c:v>
                </c:pt>
                <c:pt idx="17">
                  <c:v>1980</c:v>
                </c:pt>
                <c:pt idx="18">
                  <c:v>1981</c:v>
                </c:pt>
                <c:pt idx="19">
                  <c:v>1982</c:v>
                </c:pt>
                <c:pt idx="20">
                  <c:v>1983</c:v>
                </c:pt>
                <c:pt idx="21">
                  <c:v>1984</c:v>
                </c:pt>
                <c:pt idx="22">
                  <c:v>1985</c:v>
                </c:pt>
                <c:pt idx="23">
                  <c:v>1986</c:v>
                </c:pt>
                <c:pt idx="24">
                  <c:v>1987</c:v>
                </c:pt>
                <c:pt idx="25">
                  <c:v>1988</c:v>
                </c:pt>
                <c:pt idx="26">
                  <c:v>1989</c:v>
                </c:pt>
                <c:pt idx="27">
                  <c:v>1990</c:v>
                </c:pt>
                <c:pt idx="28">
                  <c:v>1991</c:v>
                </c:pt>
                <c:pt idx="29">
                  <c:v>1992</c:v>
                </c:pt>
                <c:pt idx="30">
                  <c:v>1993</c:v>
                </c:pt>
                <c:pt idx="31">
                  <c:v>1994</c:v>
                </c:pt>
                <c:pt idx="32">
                  <c:v>1995</c:v>
                </c:pt>
                <c:pt idx="33">
                  <c:v>1996</c:v>
                </c:pt>
                <c:pt idx="34">
                  <c:v>1997</c:v>
                </c:pt>
                <c:pt idx="35">
                  <c:v>1998</c:v>
                </c:pt>
                <c:pt idx="36">
                  <c:v>1999</c:v>
                </c:pt>
                <c:pt idx="37">
                  <c:v>2000</c:v>
                </c:pt>
                <c:pt idx="38">
                  <c:v>2001</c:v>
                </c:pt>
                <c:pt idx="39">
                  <c:v>2002</c:v>
                </c:pt>
                <c:pt idx="40">
                  <c:v>2003</c:v>
                </c:pt>
                <c:pt idx="41">
                  <c:v>2004</c:v>
                </c:pt>
                <c:pt idx="42">
                  <c:v>2005</c:v>
                </c:pt>
                <c:pt idx="43">
                  <c:v>2006</c:v>
                </c:pt>
                <c:pt idx="44">
                  <c:v>2007</c:v>
                </c:pt>
                <c:pt idx="45">
                  <c:v>2008</c:v>
                </c:pt>
                <c:pt idx="46">
                  <c:v>2009</c:v>
                </c:pt>
                <c:pt idx="47">
                  <c:v>2010</c:v>
                </c:pt>
                <c:pt idx="48">
                  <c:v>2011</c:v>
                </c:pt>
                <c:pt idx="49">
                  <c:v>2012</c:v>
                </c:pt>
                <c:pt idx="50">
                  <c:v>2013</c:v>
                </c:pt>
                <c:pt idx="51">
                  <c:v>2014</c:v>
                </c:pt>
                <c:pt idx="52">
                  <c:v>2015</c:v>
                </c:pt>
                <c:pt idx="53">
                  <c:v>2016</c:v>
                </c:pt>
                <c:pt idx="54">
                  <c:v>2017</c:v>
                </c:pt>
              </c:strCache>
            </c:strRef>
          </c:cat>
          <c:val>
            <c:numRef>
              <c:f>데이터!$B$10:$BD$10</c:f>
              <c:numCache>
                <c:formatCode>0%</c:formatCode>
                <c:ptCount val="55"/>
                <c:pt idx="0">
                  <c:v>8.6870289567631903E-2</c:v>
                </c:pt>
                <c:pt idx="1">
                  <c:v>8.8594440114315415E-2</c:v>
                </c:pt>
                <c:pt idx="2">
                  <c:v>0.10355029585798815</c:v>
                </c:pt>
                <c:pt idx="3">
                  <c:v>0.10798798798798799</c:v>
                </c:pt>
                <c:pt idx="4">
                  <c:v>0.12685528756957329</c:v>
                </c:pt>
                <c:pt idx="5">
                  <c:v>0.13938858845602031</c:v>
                </c:pt>
                <c:pt idx="6">
                  <c:v>0.14356488960689284</c:v>
                </c:pt>
                <c:pt idx="7">
                  <c:v>0.14318394509722365</c:v>
                </c:pt>
                <c:pt idx="8">
                  <c:v>0.1420671626784637</c:v>
                </c:pt>
                <c:pt idx="9">
                  <c:v>0.14143944503324019</c:v>
                </c:pt>
                <c:pt idx="10">
                  <c:v>0.16258453664777919</c:v>
                </c:pt>
                <c:pt idx="11">
                  <c:v>0.17748008055336661</c:v>
                </c:pt>
                <c:pt idx="12">
                  <c:v>0.19117269694636901</c:v>
                </c:pt>
                <c:pt idx="13">
                  <c:v>0.21817595874959717</c:v>
                </c:pt>
                <c:pt idx="14">
                  <c:v>0.22369653449890728</c:v>
                </c:pt>
                <c:pt idx="15">
                  <c:v>0.2305398150909633</c:v>
                </c:pt>
                <c:pt idx="16">
                  <c:v>0.2359211880605793</c:v>
                </c:pt>
                <c:pt idx="17">
                  <c:v>0.22502375210114739</c:v>
                </c:pt>
                <c:pt idx="18">
                  <c:v>0.21272195678528133</c:v>
                </c:pt>
                <c:pt idx="19">
                  <c:v>0.21858265526114473</c:v>
                </c:pt>
                <c:pt idx="20">
                  <c:v>0.23267838676318511</c:v>
                </c:pt>
                <c:pt idx="21">
                  <c:v>0.24194330861459562</c:v>
                </c:pt>
                <c:pt idx="22">
                  <c:v>0.24442217768871075</c:v>
                </c:pt>
                <c:pt idx="23">
                  <c:v>0.25881973556917126</c:v>
                </c:pt>
                <c:pt idx="24" formatCode="0.0%">
                  <c:v>0.28139904610492844</c:v>
                </c:pt>
                <c:pt idx="25" formatCode="0.0%">
                  <c:v>0.28496057857608631</c:v>
                </c:pt>
                <c:pt idx="26" formatCode="0.0%">
                  <c:v>0.28314350797266513</c:v>
                </c:pt>
                <c:pt idx="27" formatCode="0.0%">
                  <c:v>0.2759192701133536</c:v>
                </c:pt>
                <c:pt idx="28" formatCode="0.0%">
                  <c:v>0.27990776985361143</c:v>
                </c:pt>
                <c:pt idx="29" formatCode="0.0%">
                  <c:v>0.26519017307591142</c:v>
                </c:pt>
                <c:pt idx="30">
                  <c:v>0.24810231881043981</c:v>
                </c:pt>
                <c:pt idx="31">
                  <c:v>0.24168681983071341</c:v>
                </c:pt>
                <c:pt idx="32">
                  <c:v>0.23728813559322032</c:v>
                </c:pt>
                <c:pt idx="33">
                  <c:v>0.22768906152591953</c:v>
                </c:pt>
                <c:pt idx="34">
                  <c:v>0.21514094465918732</c:v>
                </c:pt>
                <c:pt idx="35">
                  <c:v>0.19746213261109438</c:v>
                </c:pt>
                <c:pt idx="36">
                  <c:v>0.19939874821349368</c:v>
                </c:pt>
                <c:pt idx="37">
                  <c:v>0.20370282907476503</c:v>
                </c:pt>
                <c:pt idx="38">
                  <c:v>0.19866753030443229</c:v>
                </c:pt>
                <c:pt idx="39">
                  <c:v>0.19233537243612814</c:v>
                </c:pt>
                <c:pt idx="40">
                  <c:v>0.19048690486904871</c:v>
                </c:pt>
                <c:pt idx="41">
                  <c:v>0.1855215589454193</c:v>
                </c:pt>
                <c:pt idx="42">
                  <c:v>0.18159519950943895</c:v>
                </c:pt>
                <c:pt idx="43">
                  <c:v>0.17625495946179057</c:v>
                </c:pt>
                <c:pt idx="44">
                  <c:v>0.17248843427698315</c:v>
                </c:pt>
                <c:pt idx="45">
                  <c:v>0.16954784437434281</c:v>
                </c:pt>
                <c:pt idx="46" formatCode="0.0%">
                  <c:v>0.16459810874704489</c:v>
                </c:pt>
                <c:pt idx="47">
                  <c:v>0.17059876003828067</c:v>
                </c:pt>
                <c:pt idx="48">
                  <c:v>0.17013903045623194</c:v>
                </c:pt>
                <c:pt idx="49">
                  <c:v>0.16774193548387098</c:v>
                </c:pt>
                <c:pt idx="50" formatCode="0.0%">
                  <c:v>0.16826752045535395</c:v>
                </c:pt>
                <c:pt idx="51" formatCode="0.0%">
                  <c:v>0.17040583851411362</c:v>
                </c:pt>
                <c:pt idx="52" formatCode="0.0%">
                  <c:v>0.17415386966154783</c:v>
                </c:pt>
                <c:pt idx="53" formatCode="0.0%">
                  <c:v>0.17202468855314476</c:v>
                </c:pt>
                <c:pt idx="54" formatCode="0.0%">
                  <c:v>0.16939195509822264</c:v>
                </c:pt>
              </c:numCache>
            </c:numRef>
          </c:val>
          <c:extLst xmlns:c16r2="http://schemas.microsoft.com/office/drawing/2015/06/chart">
            <c:ext xmlns:c16="http://schemas.microsoft.com/office/drawing/2014/chart" uri="{C3380CC4-5D6E-409C-BE32-E72D297353CC}">
              <c16:uniqueId val="{00000002-548B-4EB4-83E4-AFEA60B33308}"/>
            </c:ext>
          </c:extLst>
        </c:ser>
        <c:ser>
          <c:idx val="3"/>
          <c:order val="2"/>
          <c:tx>
            <c:strRef>
              <c:f>데이터!$A$11</c:f>
              <c:strCache>
                <c:ptCount val="1"/>
                <c:pt idx="0">
                  <c:v>서비스업(우축)</c:v>
                </c:pt>
              </c:strCache>
            </c:strRef>
          </c:tx>
          <c:spPr>
            <a:solidFill>
              <a:schemeClr val="accent4"/>
            </a:solidFill>
            <a:ln>
              <a:noFill/>
            </a:ln>
            <a:effectLst/>
          </c:spPr>
          <c:cat>
            <c:strRef>
              <c:f>데이터!$B$2:$BD$2</c:f>
              <c:strCache>
                <c:ptCount val="55"/>
                <c:pt idx="0">
                  <c:v>1963</c:v>
                </c:pt>
                <c:pt idx="1">
                  <c:v>1964</c:v>
                </c:pt>
                <c:pt idx="2">
                  <c:v>1965</c:v>
                </c:pt>
                <c:pt idx="3">
                  <c:v>1966</c:v>
                </c:pt>
                <c:pt idx="4">
                  <c:v>1967</c:v>
                </c:pt>
                <c:pt idx="5">
                  <c:v>1968</c:v>
                </c:pt>
                <c:pt idx="6">
                  <c:v>1969</c:v>
                </c:pt>
                <c:pt idx="7">
                  <c:v>1970</c:v>
                </c:pt>
                <c:pt idx="8">
                  <c:v>1971</c:v>
                </c:pt>
                <c:pt idx="9">
                  <c:v>1972</c:v>
                </c:pt>
                <c:pt idx="10">
                  <c:v>1973</c:v>
                </c:pt>
                <c:pt idx="11">
                  <c:v>1974</c:v>
                </c:pt>
                <c:pt idx="12">
                  <c:v>1975</c:v>
                </c:pt>
                <c:pt idx="13">
                  <c:v>1976</c:v>
                </c:pt>
                <c:pt idx="14">
                  <c:v>1977</c:v>
                </c:pt>
                <c:pt idx="15">
                  <c:v>1978</c:v>
                </c:pt>
                <c:pt idx="16">
                  <c:v>1979</c:v>
                </c:pt>
                <c:pt idx="17">
                  <c:v>1980</c:v>
                </c:pt>
                <c:pt idx="18">
                  <c:v>1981</c:v>
                </c:pt>
                <c:pt idx="19">
                  <c:v>1982</c:v>
                </c:pt>
                <c:pt idx="20">
                  <c:v>1983</c:v>
                </c:pt>
                <c:pt idx="21">
                  <c:v>1984</c:v>
                </c:pt>
                <c:pt idx="22">
                  <c:v>1985</c:v>
                </c:pt>
                <c:pt idx="23">
                  <c:v>1986</c:v>
                </c:pt>
                <c:pt idx="24">
                  <c:v>1987</c:v>
                </c:pt>
                <c:pt idx="25">
                  <c:v>1988</c:v>
                </c:pt>
                <c:pt idx="26">
                  <c:v>1989</c:v>
                </c:pt>
                <c:pt idx="27">
                  <c:v>1990</c:v>
                </c:pt>
                <c:pt idx="28">
                  <c:v>1991</c:v>
                </c:pt>
                <c:pt idx="29">
                  <c:v>1992</c:v>
                </c:pt>
                <c:pt idx="30">
                  <c:v>1993</c:v>
                </c:pt>
                <c:pt idx="31">
                  <c:v>1994</c:v>
                </c:pt>
                <c:pt idx="32">
                  <c:v>1995</c:v>
                </c:pt>
                <c:pt idx="33">
                  <c:v>1996</c:v>
                </c:pt>
                <c:pt idx="34">
                  <c:v>1997</c:v>
                </c:pt>
                <c:pt idx="35">
                  <c:v>1998</c:v>
                </c:pt>
                <c:pt idx="36">
                  <c:v>1999</c:v>
                </c:pt>
                <c:pt idx="37">
                  <c:v>2000</c:v>
                </c:pt>
                <c:pt idx="38">
                  <c:v>2001</c:v>
                </c:pt>
                <c:pt idx="39">
                  <c:v>2002</c:v>
                </c:pt>
                <c:pt idx="40">
                  <c:v>2003</c:v>
                </c:pt>
                <c:pt idx="41">
                  <c:v>2004</c:v>
                </c:pt>
                <c:pt idx="42">
                  <c:v>2005</c:v>
                </c:pt>
                <c:pt idx="43">
                  <c:v>2006</c:v>
                </c:pt>
                <c:pt idx="44">
                  <c:v>2007</c:v>
                </c:pt>
                <c:pt idx="45">
                  <c:v>2008</c:v>
                </c:pt>
                <c:pt idx="46">
                  <c:v>2009</c:v>
                </c:pt>
                <c:pt idx="47">
                  <c:v>2010</c:v>
                </c:pt>
                <c:pt idx="48">
                  <c:v>2011</c:v>
                </c:pt>
                <c:pt idx="49">
                  <c:v>2012</c:v>
                </c:pt>
                <c:pt idx="50">
                  <c:v>2013</c:v>
                </c:pt>
                <c:pt idx="51">
                  <c:v>2014</c:v>
                </c:pt>
                <c:pt idx="52">
                  <c:v>2015</c:v>
                </c:pt>
                <c:pt idx="53">
                  <c:v>2016</c:v>
                </c:pt>
                <c:pt idx="54">
                  <c:v>2017</c:v>
                </c:pt>
              </c:strCache>
            </c:strRef>
          </c:cat>
          <c:val>
            <c:numRef>
              <c:f>데이터!$B$11:$BD$11</c:f>
              <c:numCache>
                <c:formatCode>0%</c:formatCode>
                <c:ptCount val="55"/>
                <c:pt idx="0">
                  <c:v>0.28348538939574247</c:v>
                </c:pt>
                <c:pt idx="1">
                  <c:v>0.29475188360613147</c:v>
                </c:pt>
                <c:pt idx="2">
                  <c:v>0.31188362919132145</c:v>
                </c:pt>
                <c:pt idx="3">
                  <c:v>0.31423423423423424</c:v>
                </c:pt>
                <c:pt idx="4">
                  <c:v>0.32177643784786641</c:v>
                </c:pt>
                <c:pt idx="5">
                  <c:v>0.33660743847257474</c:v>
                </c:pt>
                <c:pt idx="6">
                  <c:v>0.34550350026925147</c:v>
                </c:pt>
                <c:pt idx="7">
                  <c:v>0.35302069252365603</c:v>
                </c:pt>
                <c:pt idx="8">
                  <c:v>0.37572893625578119</c:v>
                </c:pt>
                <c:pt idx="9">
                  <c:v>0.35398400616629727</c:v>
                </c:pt>
                <c:pt idx="10">
                  <c:v>0.33988301955766764</c:v>
                </c:pt>
                <c:pt idx="11">
                  <c:v>0.3427020401015673</c:v>
                </c:pt>
                <c:pt idx="12">
                  <c:v>0.35223676332221371</c:v>
                </c:pt>
                <c:pt idx="13">
                  <c:v>0.33765710602642607</c:v>
                </c:pt>
                <c:pt idx="14">
                  <c:v>0.35935060880424596</c:v>
                </c:pt>
                <c:pt idx="15">
                  <c:v>0.38525201312257684</c:v>
                </c:pt>
                <c:pt idx="16">
                  <c:v>0.40633730333774448</c:v>
                </c:pt>
                <c:pt idx="17">
                  <c:v>0.43491924285609884</c:v>
                </c:pt>
                <c:pt idx="18">
                  <c:v>0.44491193040005705</c:v>
                </c:pt>
                <c:pt idx="19">
                  <c:v>0.46067181306071348</c:v>
                </c:pt>
                <c:pt idx="20">
                  <c:v>0.46990692864529476</c:v>
                </c:pt>
                <c:pt idx="21">
                  <c:v>0.48679742185875663</c:v>
                </c:pt>
                <c:pt idx="22">
                  <c:v>0.50621242484969942</c:v>
                </c:pt>
                <c:pt idx="23">
                  <c:v>0.50499838761689775</c:v>
                </c:pt>
                <c:pt idx="24">
                  <c:v>0.49969426440014675</c:v>
                </c:pt>
                <c:pt idx="25">
                  <c:v>0.50856600865492907</c:v>
                </c:pt>
                <c:pt idx="26">
                  <c:v>0.52107061503416852</c:v>
                </c:pt>
                <c:pt idx="27">
                  <c:v>0.54509261819187171</c:v>
                </c:pt>
                <c:pt idx="28">
                  <c:v>0.57397179473430215</c:v>
                </c:pt>
                <c:pt idx="29">
                  <c:v>0.59450786469567041</c:v>
                </c:pt>
                <c:pt idx="30">
                  <c:v>0.6171883123635229</c:v>
                </c:pt>
                <c:pt idx="31">
                  <c:v>0.63280935106811775</c:v>
                </c:pt>
                <c:pt idx="32">
                  <c:v>0.64504751641030655</c:v>
                </c:pt>
                <c:pt idx="33">
                  <c:v>0.66091209897856418</c:v>
                </c:pt>
                <c:pt idx="34">
                  <c:v>0.6771471669652116</c:v>
                </c:pt>
                <c:pt idx="35">
                  <c:v>0.6822650215668572</c:v>
                </c:pt>
                <c:pt idx="36">
                  <c:v>0.68715193928342611</c:v>
                </c:pt>
                <c:pt idx="37">
                  <c:v>0.68922684551079194</c:v>
                </c:pt>
                <c:pt idx="38">
                  <c:v>0.69987045433515316</c:v>
                </c:pt>
                <c:pt idx="39">
                  <c:v>0.71289132781576114</c:v>
                </c:pt>
                <c:pt idx="40">
                  <c:v>0.7205922059220593</c:v>
                </c:pt>
                <c:pt idx="41">
                  <c:v>0.73053522617053179</c:v>
                </c:pt>
                <c:pt idx="42">
                  <c:v>0.73882002540405589</c:v>
                </c:pt>
                <c:pt idx="43">
                  <c:v>0.74728307745385536</c:v>
                </c:pt>
                <c:pt idx="44">
                  <c:v>0.75455201392131066</c:v>
                </c:pt>
                <c:pt idx="45">
                  <c:v>0.75903259726603567</c:v>
                </c:pt>
                <c:pt idx="46">
                  <c:v>0.76532421479229984</c:v>
                </c:pt>
                <c:pt idx="47">
                  <c:v>0.76340864644447215</c:v>
                </c:pt>
                <c:pt idx="48">
                  <c:v>0.76613527948791127</c:v>
                </c:pt>
                <c:pt idx="49">
                  <c:v>0.77094770587056705</c:v>
                </c:pt>
                <c:pt idx="50" formatCode="0.0%">
                  <c:v>0.77192774417961185</c:v>
                </c:pt>
                <c:pt idx="51" formatCode="0.0%">
                  <c:v>0.77375757809784917</c:v>
                </c:pt>
                <c:pt idx="52" formatCode="0.0%">
                  <c:v>0.77473450989380388</c:v>
                </c:pt>
                <c:pt idx="53" formatCode="0.0%">
                  <c:v>0.77977204740808059</c:v>
                </c:pt>
                <c:pt idx="54" formatCode="0.0%">
                  <c:v>0.78278765201122547</c:v>
                </c:pt>
              </c:numCache>
            </c:numRef>
          </c:val>
          <c:extLst xmlns:c16r2="http://schemas.microsoft.com/office/drawing/2015/06/chart">
            <c:ext xmlns:c16="http://schemas.microsoft.com/office/drawing/2014/chart" uri="{C3380CC4-5D6E-409C-BE32-E72D297353CC}">
              <c16:uniqueId val="{00000003-548B-4EB4-83E4-AFEA60B33308}"/>
            </c:ext>
          </c:extLst>
        </c:ser>
        <c:dLbls>
          <c:showLegendKey val="0"/>
          <c:showVal val="0"/>
          <c:showCatName val="0"/>
          <c:showSerName val="0"/>
          <c:showPercent val="0"/>
          <c:showBubbleSize val="0"/>
        </c:dLbls>
        <c:axId val="208317440"/>
        <c:axId val="212997760"/>
      </c:areaChart>
      <c:catAx>
        <c:axId val="208317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212997760"/>
        <c:crosses val="autoZero"/>
        <c:auto val="1"/>
        <c:lblAlgn val="ctr"/>
        <c:lblOffset val="100"/>
        <c:noMultiLvlLbl val="0"/>
      </c:catAx>
      <c:valAx>
        <c:axId val="21299776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20831744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ko-KR" altLang="en-US" sz="1100"/>
              <a:t>우리나라 산업별 취업자수</a:t>
            </a:r>
            <a:r>
              <a:rPr lang="en-US" altLang="ko-KR" sz="1100"/>
              <a:t>(</a:t>
            </a:r>
            <a:r>
              <a:rPr lang="ko-KR" altLang="en-US" sz="1100"/>
              <a:t>만명</a:t>
            </a:r>
            <a:r>
              <a:rPr lang="en-US" altLang="ko-KR" sz="1100"/>
              <a:t>)</a:t>
            </a:r>
            <a:endParaRPr lang="ko-KR" altLang="en-US" sz="1100"/>
          </a:p>
        </c:rich>
      </c:tx>
      <c:layout/>
      <c:overlay val="0"/>
      <c:spPr>
        <a:noFill/>
        <a:ln>
          <a:noFill/>
        </a:ln>
        <a:effectLst/>
      </c:spPr>
    </c:title>
    <c:autoTitleDeleted val="0"/>
    <c:plotArea>
      <c:layout/>
      <c:lineChart>
        <c:grouping val="standard"/>
        <c:varyColors val="0"/>
        <c:ser>
          <c:idx val="1"/>
          <c:order val="0"/>
          <c:tx>
            <c:strRef>
              <c:f>데이터!$A$4</c:f>
              <c:strCache>
                <c:ptCount val="1"/>
                <c:pt idx="0">
                  <c:v>농림어업</c:v>
                </c:pt>
              </c:strCache>
            </c:strRef>
          </c:tx>
          <c:spPr>
            <a:ln w="28575" cap="rnd">
              <a:solidFill>
                <a:schemeClr val="accent2"/>
              </a:solidFill>
              <a:round/>
            </a:ln>
            <a:effectLst/>
          </c:spPr>
          <c:marker>
            <c:symbol val="none"/>
          </c:marker>
          <c:dPt>
            <c:idx val="13"/>
            <c:marker>
              <c:symbol val="circle"/>
              <c:size val="5"/>
              <c:spPr>
                <a:solidFill>
                  <a:schemeClr val="accent2"/>
                </a:solidFill>
                <a:ln w="9525">
                  <a:solidFill>
                    <a:schemeClr val="accent2"/>
                  </a:solidFill>
                </a:ln>
                <a:effectLst/>
              </c:spPr>
            </c:marker>
            <c:bubble3D val="0"/>
            <c:extLst xmlns:c16r2="http://schemas.microsoft.com/office/drawing/2015/06/chart">
              <c:ext xmlns:c16="http://schemas.microsoft.com/office/drawing/2014/chart" uri="{C3380CC4-5D6E-409C-BE32-E72D297353CC}">
                <c16:uniqueId val="{00000004-45FD-417E-9AD5-781BEA094DC7}"/>
              </c:ext>
            </c:extLst>
          </c:dPt>
          <c:dLbls>
            <c:dLbl>
              <c:idx val="13"/>
              <c:layout>
                <c:manualLayout>
                  <c:x val="-9.7130242825607102E-2"/>
                  <c:y val="-6.2126642771804061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4-45FD-417E-9AD5-781BEA094DC7}"/>
                </c:ext>
              </c:extLst>
            </c:dLbl>
            <c:spPr>
              <a:noFill/>
              <a:ln>
                <a:noFill/>
              </a:ln>
              <a:effectLst/>
            </c:sp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0"/>
              </c:ext>
            </c:extLst>
          </c:dLbls>
          <c:cat>
            <c:strRef>
              <c:f>데이터!$B$2:$BD$2</c:f>
              <c:strCache>
                <c:ptCount val="55"/>
                <c:pt idx="0">
                  <c:v>1963</c:v>
                </c:pt>
                <c:pt idx="1">
                  <c:v>1964</c:v>
                </c:pt>
                <c:pt idx="2">
                  <c:v>1965</c:v>
                </c:pt>
                <c:pt idx="3">
                  <c:v>1966</c:v>
                </c:pt>
                <c:pt idx="4">
                  <c:v>1967</c:v>
                </c:pt>
                <c:pt idx="5">
                  <c:v>1968</c:v>
                </c:pt>
                <c:pt idx="6">
                  <c:v>1969</c:v>
                </c:pt>
                <c:pt idx="7">
                  <c:v>1970</c:v>
                </c:pt>
                <c:pt idx="8">
                  <c:v>1971</c:v>
                </c:pt>
                <c:pt idx="9">
                  <c:v>1972</c:v>
                </c:pt>
                <c:pt idx="10">
                  <c:v>1973</c:v>
                </c:pt>
                <c:pt idx="11">
                  <c:v>1974</c:v>
                </c:pt>
                <c:pt idx="12">
                  <c:v>1975</c:v>
                </c:pt>
                <c:pt idx="13">
                  <c:v>1976</c:v>
                </c:pt>
                <c:pt idx="14">
                  <c:v>1977</c:v>
                </c:pt>
                <c:pt idx="15">
                  <c:v>1978</c:v>
                </c:pt>
                <c:pt idx="16">
                  <c:v>1979</c:v>
                </c:pt>
                <c:pt idx="17">
                  <c:v>1980</c:v>
                </c:pt>
                <c:pt idx="18">
                  <c:v>1981</c:v>
                </c:pt>
                <c:pt idx="19">
                  <c:v>1982</c:v>
                </c:pt>
                <c:pt idx="20">
                  <c:v>1983</c:v>
                </c:pt>
                <c:pt idx="21">
                  <c:v>1984</c:v>
                </c:pt>
                <c:pt idx="22">
                  <c:v>1985</c:v>
                </c:pt>
                <c:pt idx="23">
                  <c:v>1986</c:v>
                </c:pt>
                <c:pt idx="24">
                  <c:v>1987</c:v>
                </c:pt>
                <c:pt idx="25">
                  <c:v>1988</c:v>
                </c:pt>
                <c:pt idx="26">
                  <c:v>1989</c:v>
                </c:pt>
                <c:pt idx="27">
                  <c:v>1990</c:v>
                </c:pt>
                <c:pt idx="28">
                  <c:v>1991</c:v>
                </c:pt>
                <c:pt idx="29">
                  <c:v>1992</c:v>
                </c:pt>
                <c:pt idx="30">
                  <c:v>1993</c:v>
                </c:pt>
                <c:pt idx="31">
                  <c:v>1994</c:v>
                </c:pt>
                <c:pt idx="32">
                  <c:v>1995</c:v>
                </c:pt>
                <c:pt idx="33">
                  <c:v>1996</c:v>
                </c:pt>
                <c:pt idx="34">
                  <c:v>1997</c:v>
                </c:pt>
                <c:pt idx="35">
                  <c:v>1998</c:v>
                </c:pt>
                <c:pt idx="36">
                  <c:v>1999</c:v>
                </c:pt>
                <c:pt idx="37">
                  <c:v>2000</c:v>
                </c:pt>
                <c:pt idx="38">
                  <c:v>2001</c:v>
                </c:pt>
                <c:pt idx="39">
                  <c:v>2002</c:v>
                </c:pt>
                <c:pt idx="40">
                  <c:v>2003</c:v>
                </c:pt>
                <c:pt idx="41">
                  <c:v>2004</c:v>
                </c:pt>
                <c:pt idx="42">
                  <c:v>2005</c:v>
                </c:pt>
                <c:pt idx="43">
                  <c:v>2006</c:v>
                </c:pt>
                <c:pt idx="44">
                  <c:v>2007</c:v>
                </c:pt>
                <c:pt idx="45">
                  <c:v>2008</c:v>
                </c:pt>
                <c:pt idx="46">
                  <c:v>2009</c:v>
                </c:pt>
                <c:pt idx="47">
                  <c:v>2010</c:v>
                </c:pt>
                <c:pt idx="48">
                  <c:v>2011</c:v>
                </c:pt>
                <c:pt idx="49">
                  <c:v>2012</c:v>
                </c:pt>
                <c:pt idx="50">
                  <c:v>2013</c:v>
                </c:pt>
                <c:pt idx="51">
                  <c:v>2014</c:v>
                </c:pt>
                <c:pt idx="52">
                  <c:v>2015</c:v>
                </c:pt>
                <c:pt idx="53">
                  <c:v>2016</c:v>
                </c:pt>
                <c:pt idx="54">
                  <c:v>2017</c:v>
                </c:pt>
              </c:strCache>
            </c:strRef>
          </c:cat>
          <c:val>
            <c:numRef>
              <c:f>데이터!$B$4:$BD$4</c:f>
              <c:numCache>
                <c:formatCode>_(* #,##0_);_(* \(#,##0\);_(* "-"_);_(@_)</c:formatCode>
                <c:ptCount val="55"/>
                <c:pt idx="0">
                  <c:v>476.3</c:v>
                </c:pt>
                <c:pt idx="1">
                  <c:v>474.7</c:v>
                </c:pt>
                <c:pt idx="2">
                  <c:v>474.2</c:v>
                </c:pt>
                <c:pt idx="3">
                  <c:v>481.1</c:v>
                </c:pt>
                <c:pt idx="4">
                  <c:v>475.6</c:v>
                </c:pt>
                <c:pt idx="5">
                  <c:v>474.8</c:v>
                </c:pt>
                <c:pt idx="6">
                  <c:v>474.4</c:v>
                </c:pt>
                <c:pt idx="7">
                  <c:v>484.6</c:v>
                </c:pt>
                <c:pt idx="8">
                  <c:v>479.7</c:v>
                </c:pt>
                <c:pt idx="9">
                  <c:v>523.79999999999995</c:v>
                </c:pt>
                <c:pt idx="10">
                  <c:v>544.5</c:v>
                </c:pt>
                <c:pt idx="11">
                  <c:v>548.1</c:v>
                </c:pt>
                <c:pt idx="12">
                  <c:v>533.9</c:v>
                </c:pt>
                <c:pt idx="13">
                  <c:v>551.4</c:v>
                </c:pt>
                <c:pt idx="14">
                  <c:v>534.20000000000005</c:v>
                </c:pt>
                <c:pt idx="15">
                  <c:v>515.4</c:v>
                </c:pt>
                <c:pt idx="16">
                  <c:v>486.6</c:v>
                </c:pt>
                <c:pt idx="17">
                  <c:v>465.4</c:v>
                </c:pt>
                <c:pt idx="18">
                  <c:v>480.1</c:v>
                </c:pt>
                <c:pt idx="19">
                  <c:v>461.2</c:v>
                </c:pt>
                <c:pt idx="20">
                  <c:v>431.5</c:v>
                </c:pt>
                <c:pt idx="21">
                  <c:v>391.4</c:v>
                </c:pt>
                <c:pt idx="22">
                  <c:v>373.3</c:v>
                </c:pt>
                <c:pt idx="23">
                  <c:v>366.2</c:v>
                </c:pt>
                <c:pt idx="24">
                  <c:v>358</c:v>
                </c:pt>
                <c:pt idx="25">
                  <c:v>348.3</c:v>
                </c:pt>
                <c:pt idx="26">
                  <c:v>343.8</c:v>
                </c:pt>
                <c:pt idx="27">
                  <c:v>323.7</c:v>
                </c:pt>
                <c:pt idx="28">
                  <c:v>272.5</c:v>
                </c:pt>
                <c:pt idx="29">
                  <c:v>266.7</c:v>
                </c:pt>
                <c:pt idx="30">
                  <c:v>259.2</c:v>
                </c:pt>
                <c:pt idx="31">
                  <c:v>249.1</c:v>
                </c:pt>
                <c:pt idx="32">
                  <c:v>240.3</c:v>
                </c:pt>
                <c:pt idx="33">
                  <c:v>232.3</c:v>
                </c:pt>
                <c:pt idx="34">
                  <c:v>228.5</c:v>
                </c:pt>
                <c:pt idx="35">
                  <c:v>239.7</c:v>
                </c:pt>
                <c:pt idx="36">
                  <c:v>230.2</c:v>
                </c:pt>
                <c:pt idx="37">
                  <c:v>226.6</c:v>
                </c:pt>
                <c:pt idx="38">
                  <c:v>219.3</c:v>
                </c:pt>
                <c:pt idx="39">
                  <c:v>210.7</c:v>
                </c:pt>
                <c:pt idx="40">
                  <c:v>197.6</c:v>
                </c:pt>
                <c:pt idx="41">
                  <c:v>190.5</c:v>
                </c:pt>
                <c:pt idx="42">
                  <c:v>181.7</c:v>
                </c:pt>
                <c:pt idx="43">
                  <c:v>177.4</c:v>
                </c:pt>
                <c:pt idx="44">
                  <c:v>172</c:v>
                </c:pt>
                <c:pt idx="45">
                  <c:v>169.8</c:v>
                </c:pt>
                <c:pt idx="46">
                  <c:v>166</c:v>
                </c:pt>
                <c:pt idx="47">
                  <c:v>158.6</c:v>
                </c:pt>
                <c:pt idx="48">
                  <c:v>156.30000000000001</c:v>
                </c:pt>
                <c:pt idx="49">
                  <c:v>153.1</c:v>
                </c:pt>
                <c:pt idx="50">
                  <c:v>151.30000000000001</c:v>
                </c:pt>
                <c:pt idx="51">
                  <c:v>144.6</c:v>
                </c:pt>
                <c:pt idx="52">
                  <c:v>133.69999999999999</c:v>
                </c:pt>
                <c:pt idx="53">
                  <c:v>127.3</c:v>
                </c:pt>
                <c:pt idx="54">
                  <c:v>127.9</c:v>
                </c:pt>
              </c:numCache>
            </c:numRef>
          </c:val>
          <c:smooth val="0"/>
          <c:extLst xmlns:c16r2="http://schemas.microsoft.com/office/drawing/2015/06/chart">
            <c:ext xmlns:c16="http://schemas.microsoft.com/office/drawing/2014/chart" uri="{C3380CC4-5D6E-409C-BE32-E72D297353CC}">
              <c16:uniqueId val="{00000000-45FD-417E-9AD5-781BEA094DC7}"/>
            </c:ext>
          </c:extLst>
        </c:ser>
        <c:ser>
          <c:idx val="2"/>
          <c:order val="1"/>
          <c:tx>
            <c:strRef>
              <c:f>데이터!$A$5</c:f>
              <c:strCache>
                <c:ptCount val="1"/>
                <c:pt idx="0">
                  <c:v>광공업</c:v>
                </c:pt>
              </c:strCache>
            </c:strRef>
          </c:tx>
          <c:spPr>
            <a:ln w="28575" cap="rnd">
              <a:solidFill>
                <a:schemeClr val="accent3"/>
              </a:solidFill>
              <a:round/>
            </a:ln>
            <a:effectLst/>
          </c:spPr>
          <c:marker>
            <c:symbol val="none"/>
          </c:marker>
          <c:dPt>
            <c:idx val="28"/>
            <c:marker>
              <c:symbol val="circle"/>
              <c:size val="5"/>
              <c:spPr>
                <a:solidFill>
                  <a:schemeClr val="accent3"/>
                </a:solidFill>
                <a:ln w="9525">
                  <a:solidFill>
                    <a:schemeClr val="accent3"/>
                  </a:solidFill>
                </a:ln>
                <a:effectLst/>
              </c:spPr>
            </c:marker>
            <c:bubble3D val="0"/>
            <c:extLst xmlns:c16r2="http://schemas.microsoft.com/office/drawing/2015/06/chart">
              <c:ext xmlns:c16="http://schemas.microsoft.com/office/drawing/2014/chart" uri="{C3380CC4-5D6E-409C-BE32-E72D297353CC}">
                <c16:uniqueId val="{00000005-45FD-417E-9AD5-781BEA094DC7}"/>
              </c:ext>
            </c:extLst>
          </c:dPt>
          <c:dLbls>
            <c:dLbl>
              <c:idx val="28"/>
              <c:layout>
                <c:manualLayout>
                  <c:x val="-8.3885209713024364E-2"/>
                  <c:y val="-4.778972520908005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45FD-417E-9AD5-781BEA094DC7}"/>
                </c:ext>
              </c:extLst>
            </c:dLbl>
            <c:spPr>
              <a:noFill/>
              <a:ln>
                <a:noFill/>
              </a:ln>
              <a:effectLst/>
            </c:sp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0"/>
              </c:ext>
            </c:extLst>
          </c:dLbls>
          <c:cat>
            <c:strRef>
              <c:f>데이터!$B$2:$BD$2</c:f>
              <c:strCache>
                <c:ptCount val="55"/>
                <c:pt idx="0">
                  <c:v>1963</c:v>
                </c:pt>
                <c:pt idx="1">
                  <c:v>1964</c:v>
                </c:pt>
                <c:pt idx="2">
                  <c:v>1965</c:v>
                </c:pt>
                <c:pt idx="3">
                  <c:v>1966</c:v>
                </c:pt>
                <c:pt idx="4">
                  <c:v>1967</c:v>
                </c:pt>
                <c:pt idx="5">
                  <c:v>1968</c:v>
                </c:pt>
                <c:pt idx="6">
                  <c:v>1969</c:v>
                </c:pt>
                <c:pt idx="7">
                  <c:v>1970</c:v>
                </c:pt>
                <c:pt idx="8">
                  <c:v>1971</c:v>
                </c:pt>
                <c:pt idx="9">
                  <c:v>1972</c:v>
                </c:pt>
                <c:pt idx="10">
                  <c:v>1973</c:v>
                </c:pt>
                <c:pt idx="11">
                  <c:v>1974</c:v>
                </c:pt>
                <c:pt idx="12">
                  <c:v>1975</c:v>
                </c:pt>
                <c:pt idx="13">
                  <c:v>1976</c:v>
                </c:pt>
                <c:pt idx="14">
                  <c:v>1977</c:v>
                </c:pt>
                <c:pt idx="15">
                  <c:v>1978</c:v>
                </c:pt>
                <c:pt idx="16">
                  <c:v>1979</c:v>
                </c:pt>
                <c:pt idx="17">
                  <c:v>1980</c:v>
                </c:pt>
                <c:pt idx="18">
                  <c:v>1981</c:v>
                </c:pt>
                <c:pt idx="19">
                  <c:v>1982</c:v>
                </c:pt>
                <c:pt idx="20">
                  <c:v>1983</c:v>
                </c:pt>
                <c:pt idx="21">
                  <c:v>1984</c:v>
                </c:pt>
                <c:pt idx="22">
                  <c:v>1985</c:v>
                </c:pt>
                <c:pt idx="23">
                  <c:v>1986</c:v>
                </c:pt>
                <c:pt idx="24">
                  <c:v>1987</c:v>
                </c:pt>
                <c:pt idx="25">
                  <c:v>1988</c:v>
                </c:pt>
                <c:pt idx="26">
                  <c:v>1989</c:v>
                </c:pt>
                <c:pt idx="27">
                  <c:v>1990</c:v>
                </c:pt>
                <c:pt idx="28">
                  <c:v>1991</c:v>
                </c:pt>
                <c:pt idx="29">
                  <c:v>1992</c:v>
                </c:pt>
                <c:pt idx="30">
                  <c:v>1993</c:v>
                </c:pt>
                <c:pt idx="31">
                  <c:v>1994</c:v>
                </c:pt>
                <c:pt idx="32">
                  <c:v>1995</c:v>
                </c:pt>
                <c:pt idx="33">
                  <c:v>1996</c:v>
                </c:pt>
                <c:pt idx="34">
                  <c:v>1997</c:v>
                </c:pt>
                <c:pt idx="35">
                  <c:v>1998</c:v>
                </c:pt>
                <c:pt idx="36">
                  <c:v>1999</c:v>
                </c:pt>
                <c:pt idx="37">
                  <c:v>2000</c:v>
                </c:pt>
                <c:pt idx="38">
                  <c:v>2001</c:v>
                </c:pt>
                <c:pt idx="39">
                  <c:v>2002</c:v>
                </c:pt>
                <c:pt idx="40">
                  <c:v>2003</c:v>
                </c:pt>
                <c:pt idx="41">
                  <c:v>2004</c:v>
                </c:pt>
                <c:pt idx="42">
                  <c:v>2005</c:v>
                </c:pt>
                <c:pt idx="43">
                  <c:v>2006</c:v>
                </c:pt>
                <c:pt idx="44">
                  <c:v>2007</c:v>
                </c:pt>
                <c:pt idx="45">
                  <c:v>2008</c:v>
                </c:pt>
                <c:pt idx="46">
                  <c:v>2009</c:v>
                </c:pt>
                <c:pt idx="47">
                  <c:v>2010</c:v>
                </c:pt>
                <c:pt idx="48">
                  <c:v>2011</c:v>
                </c:pt>
                <c:pt idx="49">
                  <c:v>2012</c:v>
                </c:pt>
                <c:pt idx="50">
                  <c:v>2013</c:v>
                </c:pt>
                <c:pt idx="51">
                  <c:v>2014</c:v>
                </c:pt>
                <c:pt idx="52">
                  <c:v>2015</c:v>
                </c:pt>
                <c:pt idx="53">
                  <c:v>2016</c:v>
                </c:pt>
                <c:pt idx="54">
                  <c:v>2017</c:v>
                </c:pt>
              </c:strCache>
            </c:strRef>
          </c:cat>
          <c:val>
            <c:numRef>
              <c:f>데이터!$B$5:$BD$5</c:f>
              <c:numCache>
                <c:formatCode>_(* #,##0_);_(* \(#,##0\);_(* "-"_);_(@_)</c:formatCode>
                <c:ptCount val="55"/>
                <c:pt idx="0">
                  <c:v>65.7</c:v>
                </c:pt>
                <c:pt idx="1">
                  <c:v>68.2</c:v>
                </c:pt>
                <c:pt idx="2">
                  <c:v>84</c:v>
                </c:pt>
                <c:pt idx="3">
                  <c:v>89.9</c:v>
                </c:pt>
                <c:pt idx="4">
                  <c:v>109.4</c:v>
                </c:pt>
                <c:pt idx="5">
                  <c:v>126.3</c:v>
                </c:pt>
                <c:pt idx="6">
                  <c:v>133.30000000000001</c:v>
                </c:pt>
                <c:pt idx="7">
                  <c:v>137.69999999999999</c:v>
                </c:pt>
                <c:pt idx="8">
                  <c:v>141.30000000000001</c:v>
                </c:pt>
                <c:pt idx="9">
                  <c:v>146.80000000000001</c:v>
                </c:pt>
                <c:pt idx="10">
                  <c:v>177.9</c:v>
                </c:pt>
                <c:pt idx="11">
                  <c:v>202.7</c:v>
                </c:pt>
                <c:pt idx="12">
                  <c:v>223.5</c:v>
                </c:pt>
                <c:pt idx="13">
                  <c:v>270.8</c:v>
                </c:pt>
                <c:pt idx="14">
                  <c:v>286.60000000000002</c:v>
                </c:pt>
                <c:pt idx="15">
                  <c:v>309.2</c:v>
                </c:pt>
                <c:pt idx="16">
                  <c:v>320.89999999999998</c:v>
                </c:pt>
                <c:pt idx="17">
                  <c:v>307.89999999999998</c:v>
                </c:pt>
                <c:pt idx="18">
                  <c:v>298.3</c:v>
                </c:pt>
                <c:pt idx="19">
                  <c:v>314.3</c:v>
                </c:pt>
                <c:pt idx="20">
                  <c:v>337.5</c:v>
                </c:pt>
                <c:pt idx="21">
                  <c:v>349.1</c:v>
                </c:pt>
                <c:pt idx="22">
                  <c:v>365.9</c:v>
                </c:pt>
                <c:pt idx="23">
                  <c:v>401.3</c:v>
                </c:pt>
                <c:pt idx="24">
                  <c:v>460.2</c:v>
                </c:pt>
                <c:pt idx="25">
                  <c:v>480.7</c:v>
                </c:pt>
                <c:pt idx="26">
                  <c:v>497.2</c:v>
                </c:pt>
                <c:pt idx="27">
                  <c:v>499</c:v>
                </c:pt>
                <c:pt idx="28">
                  <c:v>522</c:v>
                </c:pt>
                <c:pt idx="29">
                  <c:v>504.1</c:v>
                </c:pt>
                <c:pt idx="30">
                  <c:v>477.2</c:v>
                </c:pt>
                <c:pt idx="31">
                  <c:v>479.7</c:v>
                </c:pt>
                <c:pt idx="32">
                  <c:v>484.4</c:v>
                </c:pt>
                <c:pt idx="33">
                  <c:v>474.8</c:v>
                </c:pt>
                <c:pt idx="34">
                  <c:v>456.4</c:v>
                </c:pt>
                <c:pt idx="35">
                  <c:v>393.7</c:v>
                </c:pt>
                <c:pt idx="36">
                  <c:v>404.6</c:v>
                </c:pt>
                <c:pt idx="37">
                  <c:v>431.3</c:v>
                </c:pt>
                <c:pt idx="38">
                  <c:v>429.4</c:v>
                </c:pt>
                <c:pt idx="39">
                  <c:v>427.6</c:v>
                </c:pt>
                <c:pt idx="40">
                  <c:v>423.3</c:v>
                </c:pt>
                <c:pt idx="41">
                  <c:v>420.8</c:v>
                </c:pt>
                <c:pt idx="42">
                  <c:v>414.6</c:v>
                </c:pt>
                <c:pt idx="43">
                  <c:v>408.7</c:v>
                </c:pt>
                <c:pt idx="44">
                  <c:v>406.4</c:v>
                </c:pt>
                <c:pt idx="45">
                  <c:v>403.1</c:v>
                </c:pt>
                <c:pt idx="46">
                  <c:v>389.9</c:v>
                </c:pt>
                <c:pt idx="47">
                  <c:v>410</c:v>
                </c:pt>
                <c:pt idx="48">
                  <c:v>417.3</c:v>
                </c:pt>
                <c:pt idx="49">
                  <c:v>418.6</c:v>
                </c:pt>
                <c:pt idx="50">
                  <c:v>425.7</c:v>
                </c:pt>
                <c:pt idx="51">
                  <c:v>441.3</c:v>
                </c:pt>
                <c:pt idx="52">
                  <c:v>455.9</c:v>
                </c:pt>
                <c:pt idx="53">
                  <c:v>454.3</c:v>
                </c:pt>
                <c:pt idx="54">
                  <c:v>452.7</c:v>
                </c:pt>
              </c:numCache>
            </c:numRef>
          </c:val>
          <c:smooth val="0"/>
          <c:extLst xmlns:c16r2="http://schemas.microsoft.com/office/drawing/2015/06/chart">
            <c:ext xmlns:c16="http://schemas.microsoft.com/office/drawing/2014/chart" uri="{C3380CC4-5D6E-409C-BE32-E72D297353CC}">
              <c16:uniqueId val="{00000001-45FD-417E-9AD5-781BEA094DC7}"/>
            </c:ext>
          </c:extLst>
        </c:ser>
        <c:dLbls>
          <c:showLegendKey val="0"/>
          <c:showVal val="0"/>
          <c:showCatName val="0"/>
          <c:showSerName val="0"/>
          <c:showPercent val="0"/>
          <c:showBubbleSize val="0"/>
        </c:dLbls>
        <c:marker val="1"/>
        <c:smooth val="0"/>
        <c:axId val="172529152"/>
        <c:axId val="212999488"/>
      </c:lineChart>
      <c:lineChart>
        <c:grouping val="standard"/>
        <c:varyColors val="0"/>
        <c:ser>
          <c:idx val="0"/>
          <c:order val="2"/>
          <c:tx>
            <c:strRef>
              <c:f>데이터!$A$6</c:f>
              <c:strCache>
                <c:ptCount val="1"/>
                <c:pt idx="0">
                  <c:v>서비스업(우축)</c:v>
                </c:pt>
              </c:strCache>
            </c:strRef>
          </c:tx>
          <c:marker>
            <c:symbol val="none"/>
          </c:marker>
          <c:cat>
            <c:strRef>
              <c:f>데이터!$B$2:$BD$2</c:f>
              <c:strCache>
                <c:ptCount val="55"/>
                <c:pt idx="0">
                  <c:v>1963</c:v>
                </c:pt>
                <c:pt idx="1">
                  <c:v>1964</c:v>
                </c:pt>
                <c:pt idx="2">
                  <c:v>1965</c:v>
                </c:pt>
                <c:pt idx="3">
                  <c:v>1966</c:v>
                </c:pt>
                <c:pt idx="4">
                  <c:v>1967</c:v>
                </c:pt>
                <c:pt idx="5">
                  <c:v>1968</c:v>
                </c:pt>
                <c:pt idx="6">
                  <c:v>1969</c:v>
                </c:pt>
                <c:pt idx="7">
                  <c:v>1970</c:v>
                </c:pt>
                <c:pt idx="8">
                  <c:v>1971</c:v>
                </c:pt>
                <c:pt idx="9">
                  <c:v>1972</c:v>
                </c:pt>
                <c:pt idx="10">
                  <c:v>1973</c:v>
                </c:pt>
                <c:pt idx="11">
                  <c:v>1974</c:v>
                </c:pt>
                <c:pt idx="12">
                  <c:v>1975</c:v>
                </c:pt>
                <c:pt idx="13">
                  <c:v>1976</c:v>
                </c:pt>
                <c:pt idx="14">
                  <c:v>1977</c:v>
                </c:pt>
                <c:pt idx="15">
                  <c:v>1978</c:v>
                </c:pt>
                <c:pt idx="16">
                  <c:v>1979</c:v>
                </c:pt>
                <c:pt idx="17">
                  <c:v>1980</c:v>
                </c:pt>
                <c:pt idx="18">
                  <c:v>1981</c:v>
                </c:pt>
                <c:pt idx="19">
                  <c:v>1982</c:v>
                </c:pt>
                <c:pt idx="20">
                  <c:v>1983</c:v>
                </c:pt>
                <c:pt idx="21">
                  <c:v>1984</c:v>
                </c:pt>
                <c:pt idx="22">
                  <c:v>1985</c:v>
                </c:pt>
                <c:pt idx="23">
                  <c:v>1986</c:v>
                </c:pt>
                <c:pt idx="24">
                  <c:v>1987</c:v>
                </c:pt>
                <c:pt idx="25">
                  <c:v>1988</c:v>
                </c:pt>
                <c:pt idx="26">
                  <c:v>1989</c:v>
                </c:pt>
                <c:pt idx="27">
                  <c:v>1990</c:v>
                </c:pt>
                <c:pt idx="28">
                  <c:v>1991</c:v>
                </c:pt>
                <c:pt idx="29">
                  <c:v>1992</c:v>
                </c:pt>
                <c:pt idx="30">
                  <c:v>1993</c:v>
                </c:pt>
                <c:pt idx="31">
                  <c:v>1994</c:v>
                </c:pt>
                <c:pt idx="32">
                  <c:v>1995</c:v>
                </c:pt>
                <c:pt idx="33">
                  <c:v>1996</c:v>
                </c:pt>
                <c:pt idx="34">
                  <c:v>1997</c:v>
                </c:pt>
                <c:pt idx="35">
                  <c:v>1998</c:v>
                </c:pt>
                <c:pt idx="36">
                  <c:v>1999</c:v>
                </c:pt>
                <c:pt idx="37">
                  <c:v>2000</c:v>
                </c:pt>
                <c:pt idx="38">
                  <c:v>2001</c:v>
                </c:pt>
                <c:pt idx="39">
                  <c:v>2002</c:v>
                </c:pt>
                <c:pt idx="40">
                  <c:v>2003</c:v>
                </c:pt>
                <c:pt idx="41">
                  <c:v>2004</c:v>
                </c:pt>
                <c:pt idx="42">
                  <c:v>2005</c:v>
                </c:pt>
                <c:pt idx="43">
                  <c:v>2006</c:v>
                </c:pt>
                <c:pt idx="44">
                  <c:v>2007</c:v>
                </c:pt>
                <c:pt idx="45">
                  <c:v>2008</c:v>
                </c:pt>
                <c:pt idx="46">
                  <c:v>2009</c:v>
                </c:pt>
                <c:pt idx="47">
                  <c:v>2010</c:v>
                </c:pt>
                <c:pt idx="48">
                  <c:v>2011</c:v>
                </c:pt>
                <c:pt idx="49">
                  <c:v>2012</c:v>
                </c:pt>
                <c:pt idx="50">
                  <c:v>2013</c:v>
                </c:pt>
                <c:pt idx="51">
                  <c:v>2014</c:v>
                </c:pt>
                <c:pt idx="52">
                  <c:v>2015</c:v>
                </c:pt>
                <c:pt idx="53">
                  <c:v>2016</c:v>
                </c:pt>
                <c:pt idx="54">
                  <c:v>2017</c:v>
                </c:pt>
              </c:strCache>
            </c:strRef>
          </c:cat>
          <c:val>
            <c:numRef>
              <c:f>데이터!$B$6:$BD$6</c:f>
              <c:numCache>
                <c:formatCode>_(* #,##0_);_(* \(#,##0\);_(* "-"_);_(@_)</c:formatCode>
                <c:ptCount val="55"/>
                <c:pt idx="0">
                  <c:v>214.4</c:v>
                </c:pt>
                <c:pt idx="1">
                  <c:v>226.9</c:v>
                </c:pt>
                <c:pt idx="2">
                  <c:v>253</c:v>
                </c:pt>
                <c:pt idx="3">
                  <c:v>261.60000000000002</c:v>
                </c:pt>
                <c:pt idx="4">
                  <c:v>277.5</c:v>
                </c:pt>
                <c:pt idx="5">
                  <c:v>305</c:v>
                </c:pt>
                <c:pt idx="6">
                  <c:v>320.8</c:v>
                </c:pt>
                <c:pt idx="7">
                  <c:v>339.5</c:v>
                </c:pt>
                <c:pt idx="8">
                  <c:v>373.7</c:v>
                </c:pt>
                <c:pt idx="9">
                  <c:v>367.4</c:v>
                </c:pt>
                <c:pt idx="10">
                  <c:v>371.9</c:v>
                </c:pt>
                <c:pt idx="11">
                  <c:v>391.4</c:v>
                </c:pt>
                <c:pt idx="12">
                  <c:v>411.8</c:v>
                </c:pt>
                <c:pt idx="13">
                  <c:v>419.1</c:v>
                </c:pt>
                <c:pt idx="14">
                  <c:v>460.4</c:v>
                </c:pt>
                <c:pt idx="15">
                  <c:v>516.70000000000005</c:v>
                </c:pt>
                <c:pt idx="16">
                  <c:v>552.70000000000005</c:v>
                </c:pt>
                <c:pt idx="17">
                  <c:v>595.1</c:v>
                </c:pt>
                <c:pt idx="18">
                  <c:v>623.9</c:v>
                </c:pt>
                <c:pt idx="19">
                  <c:v>662.4</c:v>
                </c:pt>
                <c:pt idx="20">
                  <c:v>681.6</c:v>
                </c:pt>
                <c:pt idx="21">
                  <c:v>702.4</c:v>
                </c:pt>
                <c:pt idx="22">
                  <c:v>757.8</c:v>
                </c:pt>
                <c:pt idx="23">
                  <c:v>783</c:v>
                </c:pt>
                <c:pt idx="24">
                  <c:v>817.2</c:v>
                </c:pt>
                <c:pt idx="25">
                  <c:v>857.9</c:v>
                </c:pt>
                <c:pt idx="26">
                  <c:v>915</c:v>
                </c:pt>
                <c:pt idx="27">
                  <c:v>985.8</c:v>
                </c:pt>
                <c:pt idx="28">
                  <c:v>1070.4000000000001</c:v>
                </c:pt>
                <c:pt idx="29">
                  <c:v>1130.0999999999999</c:v>
                </c:pt>
                <c:pt idx="30">
                  <c:v>1187.0999999999999</c:v>
                </c:pt>
                <c:pt idx="31">
                  <c:v>1256</c:v>
                </c:pt>
                <c:pt idx="32">
                  <c:v>1316.8</c:v>
                </c:pt>
                <c:pt idx="33">
                  <c:v>1378.2</c:v>
                </c:pt>
                <c:pt idx="34">
                  <c:v>1436.5</c:v>
                </c:pt>
                <c:pt idx="35">
                  <c:v>1360.3</c:v>
                </c:pt>
                <c:pt idx="36">
                  <c:v>1394.3</c:v>
                </c:pt>
                <c:pt idx="37">
                  <c:v>1459.3</c:v>
                </c:pt>
                <c:pt idx="38">
                  <c:v>1512.7</c:v>
                </c:pt>
                <c:pt idx="39">
                  <c:v>1584.9</c:v>
                </c:pt>
                <c:pt idx="40">
                  <c:v>1601.3</c:v>
                </c:pt>
                <c:pt idx="41">
                  <c:v>1657</c:v>
                </c:pt>
                <c:pt idx="42">
                  <c:v>1686.8</c:v>
                </c:pt>
                <c:pt idx="43">
                  <c:v>1732.8</c:v>
                </c:pt>
                <c:pt idx="44">
                  <c:v>1777.8</c:v>
                </c:pt>
                <c:pt idx="45">
                  <c:v>1804.6</c:v>
                </c:pt>
                <c:pt idx="46">
                  <c:v>1812.9</c:v>
                </c:pt>
                <c:pt idx="47">
                  <c:v>1834.7</c:v>
                </c:pt>
                <c:pt idx="48">
                  <c:v>1879.1</c:v>
                </c:pt>
                <c:pt idx="49">
                  <c:v>1923.9</c:v>
                </c:pt>
                <c:pt idx="50">
                  <c:v>1952.9</c:v>
                </c:pt>
                <c:pt idx="51">
                  <c:v>2003.8</c:v>
                </c:pt>
                <c:pt idx="52">
                  <c:v>2028.1</c:v>
                </c:pt>
                <c:pt idx="53">
                  <c:v>2059.3000000000002</c:v>
                </c:pt>
                <c:pt idx="54">
                  <c:v>2092</c:v>
                </c:pt>
              </c:numCache>
            </c:numRef>
          </c:val>
          <c:smooth val="0"/>
          <c:extLst xmlns:c16r2="http://schemas.microsoft.com/office/drawing/2015/06/chart">
            <c:ext xmlns:c16="http://schemas.microsoft.com/office/drawing/2014/chart" uri="{C3380CC4-5D6E-409C-BE32-E72D297353CC}">
              <c16:uniqueId val="{00000002-356C-4466-9184-6356A2849C7D}"/>
            </c:ext>
          </c:extLst>
        </c:ser>
        <c:dLbls>
          <c:showLegendKey val="0"/>
          <c:showVal val="0"/>
          <c:showCatName val="0"/>
          <c:showSerName val="0"/>
          <c:showPercent val="0"/>
          <c:showBubbleSize val="0"/>
        </c:dLbls>
        <c:marker val="1"/>
        <c:smooth val="0"/>
        <c:axId val="217382912"/>
        <c:axId val="213050496"/>
      </c:lineChart>
      <c:catAx>
        <c:axId val="172529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212999488"/>
        <c:crosses val="autoZero"/>
        <c:auto val="1"/>
        <c:lblAlgn val="ctr"/>
        <c:lblOffset val="100"/>
        <c:noMultiLvlLbl val="0"/>
      </c:catAx>
      <c:valAx>
        <c:axId val="212999488"/>
        <c:scaling>
          <c:orientation val="minMax"/>
        </c:scaling>
        <c:delete val="0"/>
        <c:axPos val="l"/>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72529152"/>
        <c:crosses val="autoZero"/>
        <c:crossBetween val="between"/>
      </c:valAx>
      <c:valAx>
        <c:axId val="213050496"/>
        <c:scaling>
          <c:orientation val="minMax"/>
        </c:scaling>
        <c:delete val="0"/>
        <c:axPos val="r"/>
        <c:numFmt formatCode="_(* #,##0_);_(* \(#,##0\);_(* &quot;-&quot;_);_(@_)" sourceLinked="1"/>
        <c:majorTickMark val="out"/>
        <c:minorTickMark val="none"/>
        <c:tickLblPos val="nextTo"/>
        <c:crossAx val="217382912"/>
        <c:crosses val="max"/>
        <c:crossBetween val="between"/>
      </c:valAx>
      <c:catAx>
        <c:axId val="217382912"/>
        <c:scaling>
          <c:orientation val="minMax"/>
        </c:scaling>
        <c:delete val="1"/>
        <c:axPos val="b"/>
        <c:numFmt formatCode="General" sourceLinked="1"/>
        <c:majorTickMark val="out"/>
        <c:minorTickMark val="none"/>
        <c:tickLblPos val="nextTo"/>
        <c:crossAx val="213050496"/>
        <c:crosses val="autoZero"/>
        <c:auto val="1"/>
        <c:lblAlgn val="ctr"/>
        <c:lblOffset val="100"/>
        <c:noMultiLvlLbl val="0"/>
      </c:cat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2">
    <c:autoUpdate val="0"/>
  </c:externalData>
</c:chartSpac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0</TotalTime>
  <Pages>3</Pages>
  <Words>224</Words>
  <Characters>1278</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kunwoo.kim</dc:creator>
  <cp:lastModifiedBy>kunwoo.kim</cp:lastModifiedBy>
  <cp:revision>2</cp:revision>
  <dcterms:created xsi:type="dcterms:W3CDTF">2018-04-26T01:18:00Z</dcterms:created>
  <dcterms:modified xsi:type="dcterms:W3CDTF">2018-04-26T07:06:00Z</dcterms:modified>
</cp:coreProperties>
</file>